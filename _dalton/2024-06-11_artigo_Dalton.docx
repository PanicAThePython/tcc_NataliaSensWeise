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9F2E" w14:textId="7066ABEC" w:rsidR="00BB3651" w:rsidRDefault="00146815" w:rsidP="00BB3651">
      <w:pPr>
        <w:pStyle w:val="TF-TTULOTCC"/>
      </w:pPr>
      <w:r>
        <w:t>GRADE: AMBIENTE GRÁFICO DE DESENVOLVIMENTO PARA ENSINO DE COMPUTAÇÃO GRÁFICA</w:t>
      </w:r>
    </w:p>
    <w:p w14:paraId="6305AA89" w14:textId="4EAF5C52" w:rsidR="00BB3651" w:rsidRDefault="00146815" w:rsidP="005E4D96">
      <w:pPr>
        <w:pStyle w:val="TF-AUTORES"/>
        <w:rPr>
          <w:b w:val="0"/>
          <w:lang w:val="pt-BR"/>
        </w:rPr>
      </w:pPr>
      <w:r>
        <w:rPr>
          <w:lang w:val="pt-BR"/>
        </w:rPr>
        <w:t>Natália Sens Weise, 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9A7189" w:rsidR="00EC5071" w:rsidRPr="00EC5071" w:rsidRDefault="00146815" w:rsidP="00EC5071">
      <w:pPr>
        <w:pStyle w:val="TF-EMAIL"/>
      </w:pPr>
      <w:r>
        <w:t>nweise</w:t>
      </w:r>
      <w:r w:rsidR="00EC5071">
        <w:t>@furb.br</w:t>
      </w:r>
      <w:r w:rsidR="00EC5071" w:rsidRPr="00EC5071">
        <w:t xml:space="preserve">, </w:t>
      </w:r>
      <w:r>
        <w:t>dalton</w:t>
      </w:r>
      <w:r w:rsidR="00EC5071">
        <w:t>@furb.br</w:t>
      </w:r>
    </w:p>
    <w:p w14:paraId="0BBDE8E3" w14:textId="77777777" w:rsidR="00F255FC" w:rsidRPr="00742A5B" w:rsidRDefault="005E4D96" w:rsidP="005E4D96">
      <w:pPr>
        <w:pStyle w:val="TF-RESUMO"/>
        <w:rPr>
          <w:highlight w:val="yellow"/>
        </w:rPr>
      </w:pPr>
      <w:r w:rsidRPr="00742A5B">
        <w:rPr>
          <w:b/>
          <w:highlight w:val="yellow"/>
        </w:rPr>
        <w:t>Resumo:</w:t>
      </w:r>
      <w:r w:rsidRPr="00742A5B">
        <w:rPr>
          <w:highlight w:val="yellow"/>
        </w:rPr>
        <w:t xml:space="preserve"> </w:t>
      </w:r>
      <w:r w:rsidR="00F255FC" w:rsidRPr="00742A5B">
        <w:rPr>
          <w:highlight w:val="yellow"/>
        </w:rPr>
        <w:t xml:space="preserve">O resumo é uma apresentação concisa dos pontos relevantes de um texto. Informa suficientemente ao leitor, para que este possa decidir sobre a conveniência da leitura do texto inteiro. </w:t>
      </w:r>
      <w:r w:rsidR="005A4952" w:rsidRPr="00742A5B">
        <w:rPr>
          <w:highlight w:val="yellow"/>
        </w:rPr>
        <w:t xml:space="preserve">Deve conter OBRIGATORIAMENTE o </w:t>
      </w:r>
      <w:r w:rsidR="007613FB" w:rsidRPr="00742A5B">
        <w:rPr>
          <w:highlight w:val="yellow"/>
        </w:rPr>
        <w:t>OBJETIVO</w:t>
      </w:r>
      <w:r w:rsidR="005A4952" w:rsidRPr="00742A5B">
        <w:rPr>
          <w:highlight w:val="yellow"/>
        </w:rPr>
        <w:t xml:space="preserve">, </w:t>
      </w:r>
      <w:r w:rsidR="007613FB" w:rsidRPr="00742A5B">
        <w:rPr>
          <w:highlight w:val="yellow"/>
        </w:rPr>
        <w:t>METODOLOGIA</w:t>
      </w:r>
      <w:r w:rsidR="005A4952" w:rsidRPr="00742A5B">
        <w:rPr>
          <w:highlight w:val="yellow"/>
        </w:rPr>
        <w:t xml:space="preserve">, </w:t>
      </w:r>
      <w:r w:rsidR="007613FB" w:rsidRPr="00742A5B">
        <w:rPr>
          <w:highlight w:val="yellow"/>
        </w:rPr>
        <w:t xml:space="preserve">RESULTADOS </w:t>
      </w:r>
      <w:r w:rsidR="005A4952" w:rsidRPr="00742A5B">
        <w:rPr>
          <w:highlight w:val="yellow"/>
        </w:rPr>
        <w:t xml:space="preserve">e </w:t>
      </w:r>
      <w:r w:rsidR="005E400D" w:rsidRPr="00742A5B">
        <w:rPr>
          <w:highlight w:val="yellow"/>
        </w:rPr>
        <w:t>CONCLUSÕES</w:t>
      </w:r>
      <w:r w:rsidR="005A4952" w:rsidRPr="00742A5B">
        <w:rPr>
          <w:highlight w:val="yellow"/>
        </w:rPr>
        <w:t>. O</w:t>
      </w:r>
      <w:r w:rsidR="009A2619" w:rsidRPr="00742A5B">
        <w:rPr>
          <w:highlight w:val="yellow"/>
        </w:rPr>
        <w:t xml:space="preserve"> resumo</w:t>
      </w:r>
      <w:r w:rsidR="00F255FC" w:rsidRPr="00742A5B">
        <w:rPr>
          <w:highlight w:val="yellow"/>
        </w:rPr>
        <w:t xml:space="preserve"> </w:t>
      </w:r>
      <w:r w:rsidRPr="00742A5B">
        <w:rPr>
          <w:highlight w:val="yellow"/>
        </w:rPr>
        <w:t>não deve ultrapassar 10 linhas</w:t>
      </w:r>
      <w:r w:rsidR="005A4952" w:rsidRPr="00742A5B">
        <w:rPr>
          <w:highlight w:val="yellow"/>
        </w:rPr>
        <w:t xml:space="preserve"> e </w:t>
      </w:r>
      <w:r w:rsidR="00F255FC" w:rsidRPr="00742A5B">
        <w:rPr>
          <w:highlight w:val="yellow"/>
        </w:rPr>
        <w:t>deve ser composto de uma seq</w:t>
      </w:r>
      <w:r w:rsidR="00D15B4E" w:rsidRPr="00742A5B">
        <w:rPr>
          <w:highlight w:val="yellow"/>
        </w:rPr>
        <w:t>u</w:t>
      </w:r>
      <w:r w:rsidR="00F255FC" w:rsidRPr="00742A5B">
        <w:rPr>
          <w:highlight w:val="yellow"/>
        </w:rPr>
        <w:t>ência corrente de frases concisas e não de uma enumeração de tópicos. O resumo deve ser escrito em um único texto corrido (sem parágrafos).</w:t>
      </w:r>
      <w:r w:rsidR="005A4952" w:rsidRPr="00742A5B">
        <w:rPr>
          <w:highlight w:val="yellow"/>
        </w:rPr>
        <w:t xml:space="preserve"> Deve-se usar a terceira pessoa do singular.</w:t>
      </w:r>
      <w:r w:rsidR="002879A7" w:rsidRPr="00742A5B">
        <w:rPr>
          <w:highlight w:val="yellow"/>
        </w:rPr>
        <w:t xml:space="preserve"> As palavras-chave, a seguir, 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r w:rsidRPr="00742A5B">
        <w:rPr>
          <w:b/>
          <w:highlight w:val="yellow"/>
        </w:rPr>
        <w:t>Palavras-chave</w:t>
      </w:r>
      <w:r w:rsidRPr="00742A5B">
        <w:rPr>
          <w:highlight w:val="yellow"/>
        </w:rPr>
        <w:t xml:space="preserve">: Ciência da computação. </w:t>
      </w:r>
      <w:r w:rsidR="002879A7" w:rsidRPr="00742A5B">
        <w:rPr>
          <w:highlight w:val="yellow"/>
        </w:rPr>
        <w:t xml:space="preserve">Sistemas de informação. </w:t>
      </w:r>
      <w:r w:rsidRPr="00742A5B">
        <w:rPr>
          <w:highlight w:val="yellow"/>
        </w:rPr>
        <w:t>Monografia. Resumo. Formato.</w:t>
      </w:r>
    </w:p>
    <w:p w14:paraId="6DC7FCF4" w14:textId="77777777" w:rsidR="00D804E0" w:rsidRDefault="00F255FC" w:rsidP="00C211BE">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p w14:paraId="340654AE" w14:textId="77777777" w:rsidR="000E5D89" w:rsidRDefault="000E5D89" w:rsidP="000E5D89">
      <w:pPr>
        <w:pStyle w:val="TF-TEXTO"/>
      </w:pPr>
      <w:bookmarkStart w:id="9" w:name="_Toc54164913"/>
      <w:bookmarkStart w:id="10" w:name="_Toc54165667"/>
      <w:bookmarkStart w:id="11" w:name="_Toc54169325"/>
      <w:bookmarkStart w:id="12" w:name="_Toc96347431"/>
      <w:bookmarkStart w:id="13" w:name="_Toc96357715"/>
      <w:bookmarkStart w:id="14" w:name="_Toc96491858"/>
      <w:bookmarkStart w:id="15" w:name="_Toc511928431"/>
      <w:bookmarkStart w:id="16" w:name="_Toc419598587"/>
      <w:bookmarkEnd w:id="1"/>
      <w:bookmarkEnd w:id="2"/>
      <w:bookmarkEnd w:id="3"/>
      <w:bookmarkEnd w:id="4"/>
      <w:bookmarkEnd w:id="5"/>
      <w:bookmarkEnd w:id="6"/>
      <w:bookmarkEnd w:id="7"/>
      <w:bookmarkEnd w:id="8"/>
      <w:r>
        <w:t xml:space="preserve">Conforme dito por </w:t>
      </w:r>
      <w:proofErr w:type="spellStart"/>
      <w:r>
        <w:t>Manssour</w:t>
      </w:r>
      <w:proofErr w:type="spellEnd"/>
      <w:r>
        <w:t xml:space="preserve"> e Cohen (2006, p. 1), a Computação Gráfica (CG) “é uma área da Ciência da Computação que se dedica ao estudo e desenvolvimento de técnicas e algoritmos para a geração (síntese) de imagens através do computador.”. Para realizar as devidas transformações nas imagens, é preciso fazer uso da matriz de transformação, que é responsável por proporcionar escala, rotação e translação aos objetos gráficos da cena. Também é necessário o conhecimento de outros assuntos dentro dessa temática, sendo eles: grafo de cena, objetos gráficos, transformações geométricas homogêneas (matriz de transformação), câmera sintética e iluminação. Contudo, ainda é preciso que se tenha uma boa fundamentação teórica em geometria, visto que os conceitos de CG se baseiam nessa área da matemática (Azevedo; </w:t>
      </w:r>
      <w:proofErr w:type="spellStart"/>
      <w:r>
        <w:t>Conci</w:t>
      </w:r>
      <w:proofErr w:type="spellEnd"/>
      <w:r>
        <w:t>; Vasconcelos, 2022).</w:t>
      </w:r>
    </w:p>
    <w:p w14:paraId="71EB7252" w14:textId="77777777" w:rsidR="000E5D89" w:rsidRDefault="000E5D89" w:rsidP="000E5D89">
      <w:pPr>
        <w:pStyle w:val="TF-TEXTO"/>
      </w:pPr>
      <w:r>
        <w:t xml:space="preserve">Como </w:t>
      </w:r>
      <w:proofErr w:type="spellStart"/>
      <w:r w:rsidRPr="004F34D1">
        <w:t>Settimy</w:t>
      </w:r>
      <w:proofErr w:type="spellEnd"/>
      <w:r w:rsidRPr="004F34D1">
        <w:t xml:space="preserve"> e Bairral (2020)</w:t>
      </w:r>
      <w:r>
        <w:t xml:space="preserve"> observaram, os alunos possuem </w:t>
      </w:r>
      <w:r w:rsidRPr="002E54B3">
        <w:t>dificuldade</w:t>
      </w:r>
      <w:r>
        <w:t xml:space="preserv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“a Geometria é um campo fértil para perceber e entender as formas geométricas presentes em nosso cotidiano, sendo possível desenvolver habilidades importantes como a experimentação, representação, descrição e argumentação [...]”, sendo fundamental para o entendimento de CG. Dentre as diversas ferramentas de apoio existentes, uma que se destaca no âmbito da Geometria é o </w:t>
      </w:r>
      <w:proofErr w:type="spellStart"/>
      <w:r>
        <w:t>Geogebra</w:t>
      </w:r>
      <w:proofErr w:type="spellEnd"/>
      <w:r>
        <w:t xml:space="preserve"> 3D, que permite criar objetos 3D e manipular os valores de suas propriedades, o que contribui muito para o aprendizado da matéria como visto </w:t>
      </w:r>
      <w:r w:rsidRPr="00FB790F">
        <w:t>por Fassarella e Rocha (2018).</w:t>
      </w:r>
    </w:p>
    <w:p w14:paraId="708DAF31" w14:textId="77777777" w:rsidR="000E5D89" w:rsidRDefault="000E5D89" w:rsidP="000E5D89">
      <w:pPr>
        <w:pStyle w:val="TF-TEXTO"/>
      </w:pPr>
      <w:r>
        <w:t xml:space="preserve">Outro material de apoio que se sobressai é o </w:t>
      </w:r>
      <w:proofErr w:type="spellStart"/>
      <w:r>
        <w:t>VisEdu</w:t>
      </w:r>
      <w:proofErr w:type="spellEnd"/>
      <w:r>
        <w:t xml:space="preserve">-CG, construído por </w:t>
      </w:r>
      <w:proofErr w:type="spellStart"/>
      <w:r>
        <w:t>Buttenberg</w:t>
      </w:r>
      <w:proofErr w:type="spellEnd"/>
      <w:r>
        <w:t xml:space="preserve"> (2020) com o objetivo de auxiliar os alunos da </w:t>
      </w:r>
      <w:r w:rsidRPr="00B86234">
        <w:t>Fundação Universidade Regional de Blumenau (FURB)</w:t>
      </w:r>
      <w:r>
        <w:t xml:space="preserve"> no entendimento dos assuntos abordados na disciplina de CG do curso de Ciência da Computação. O projeto apresenta uma tela dividida em quatro seções: </w:t>
      </w:r>
      <w:r w:rsidRPr="00A170D0">
        <w:rPr>
          <w:rStyle w:val="TF-COURIER9"/>
        </w:rPr>
        <w:t>Fábrica de Peças</w:t>
      </w:r>
      <w:r>
        <w:t xml:space="preserve">, na qual o usuário pega os blocos para programar; </w:t>
      </w:r>
      <w:proofErr w:type="spellStart"/>
      <w:r w:rsidRPr="00A170D0">
        <w:rPr>
          <w:rStyle w:val="TF-COURIER9"/>
        </w:rPr>
        <w:t>Renderer</w:t>
      </w:r>
      <w:proofErr w:type="spellEnd"/>
      <w:r>
        <w:t xml:space="preserve">, em que o usuário deposita as peças que coletou na </w:t>
      </w:r>
      <w:r w:rsidRPr="00A170D0">
        <w:rPr>
          <w:rStyle w:val="TF-COURIER9"/>
        </w:rPr>
        <w:t>Fábrica de Peças</w:t>
      </w:r>
      <w:r>
        <w:t xml:space="preserve">; </w:t>
      </w:r>
      <w:r w:rsidRPr="00A170D0">
        <w:rPr>
          <w:rStyle w:val="TF-COURIER9"/>
        </w:rPr>
        <w:t>Ambiente Gráfico</w:t>
      </w:r>
      <w:r w:rsidRPr="00591958">
        <w:t xml:space="preserve">, </w:t>
      </w:r>
      <w:r>
        <w:t>em que</w:t>
      </w:r>
      <w:r w:rsidRPr="00591958">
        <w:t xml:space="preserve"> </w:t>
      </w:r>
      <w:r>
        <w:t xml:space="preserve">é possível visualizar os eixos, grade e objetos colocados em cena; e </w:t>
      </w:r>
      <w:r w:rsidRPr="00A170D0">
        <w:rPr>
          <w:rStyle w:val="TF-COURIER9"/>
        </w:rPr>
        <w:t>Visualizador</w:t>
      </w:r>
      <w:r>
        <w:t xml:space="preserve">, que mostra o resultado da execução do que foi projetado pelo usuário. Todavia, nem todos os objetivos propostos por </w:t>
      </w:r>
      <w:proofErr w:type="spellStart"/>
      <w:r>
        <w:t>Buttenberg</w:t>
      </w:r>
      <w:proofErr w:type="spellEnd"/>
      <w:r>
        <w:t xml:space="preserve"> (2020) foram concluídos. Algumas funcionalidades propostas, como os objetos </w:t>
      </w:r>
      <w:r w:rsidRPr="00A170D0">
        <w:rPr>
          <w:rStyle w:val="TF-COURIER9"/>
        </w:rPr>
        <w:t>Polígono</w:t>
      </w:r>
      <w:r>
        <w:t xml:space="preserve"> e </w:t>
      </w:r>
      <w:proofErr w:type="spellStart"/>
      <w:r w:rsidRPr="00A170D0">
        <w:rPr>
          <w:rStyle w:val="TF-COURIER9"/>
        </w:rPr>
        <w:t>Spline</w:t>
      </w:r>
      <w:proofErr w:type="spellEnd"/>
      <w:r>
        <w:t xml:space="preserve"> e</w:t>
      </w:r>
      <w:r w:rsidRPr="00333972">
        <w:t xml:space="preserve"> </w:t>
      </w:r>
      <w:r>
        <w:t xml:space="preserve">algumas </w:t>
      </w:r>
      <w:r w:rsidRPr="00333972">
        <w:t>propriedades da câmera</w:t>
      </w:r>
      <w:r>
        <w:t xml:space="preserve"> </w:t>
      </w:r>
      <w:r w:rsidRPr="00333972">
        <w:t>não foram implementad</w:t>
      </w:r>
      <w:r>
        <w:t>a</w:t>
      </w:r>
      <w:r w:rsidRPr="00333972">
        <w:t>s.</w:t>
      </w:r>
      <w:r>
        <w:t xml:space="preserve"> Além disso, o tutorial desenvolvido ficou limitado a poucas funções básicas.</w:t>
      </w:r>
    </w:p>
    <w:p w14:paraId="0686F14D" w14:textId="77777777" w:rsidR="000E5D89" w:rsidRDefault="000E5D89" w:rsidP="000E5D89">
      <w:pPr>
        <w:pStyle w:val="TF-TEXTO"/>
      </w:pPr>
      <w:r>
        <w:t xml:space="preserve">Sendo assim, esse projeto visa auxiliar os alunos de CG a entenderem os assuntos abordados em aula continuando com o desenvolvimento do antigo </w:t>
      </w:r>
      <w:proofErr w:type="spellStart"/>
      <w:r>
        <w:t>VisEdu</w:t>
      </w:r>
      <w:proofErr w:type="spellEnd"/>
      <w:r>
        <w:t>-CG (</w:t>
      </w:r>
      <w:proofErr w:type="spellStart"/>
      <w:r>
        <w:t>Buttenberg</w:t>
      </w:r>
      <w:proofErr w:type="spellEnd"/>
      <w:r>
        <w:t xml:space="preserve">, 2020), implementando as funcionalidades faltantes e trazendo novas, como a interface com mudança de tema (claro e escuro) para o usuário escolher o que mais lhe agrada à vista, além de exercícios para fixação do conteúdo e um tutorial mais completo. </w:t>
      </w:r>
    </w:p>
    <w:p w14:paraId="01E3CC40" w14:textId="77777777" w:rsidR="000E5D89" w:rsidRPr="00685424" w:rsidRDefault="000E5D89" w:rsidP="000E5D89">
      <w:pPr>
        <w:pStyle w:val="Ttulo2"/>
      </w:pPr>
      <w:bookmarkStart w:id="17" w:name="_Toc419598576"/>
      <w:bookmarkStart w:id="18" w:name="_Toc420721317"/>
      <w:bookmarkStart w:id="19" w:name="_Toc420721467"/>
      <w:bookmarkStart w:id="20" w:name="_Toc420721562"/>
      <w:bookmarkStart w:id="21" w:name="_Toc420721768"/>
      <w:bookmarkStart w:id="22" w:name="_Toc420723209"/>
      <w:bookmarkStart w:id="23" w:name="_Toc482682370"/>
      <w:bookmarkStart w:id="24" w:name="_Toc54164904"/>
      <w:bookmarkStart w:id="25" w:name="_Toc54165664"/>
      <w:bookmarkStart w:id="26" w:name="_Toc54169316"/>
      <w:bookmarkStart w:id="27" w:name="_Toc96347426"/>
      <w:bookmarkStart w:id="28" w:name="_Toc96357710"/>
      <w:bookmarkStart w:id="29" w:name="_Toc96491850"/>
      <w:bookmarkStart w:id="30" w:name="_Toc411603090"/>
      <w:commentRangeStart w:id="31"/>
      <w:r w:rsidRPr="00685424">
        <w:t>OBJETIVOS</w:t>
      </w:r>
      <w:bookmarkEnd w:id="17"/>
      <w:bookmarkEnd w:id="18"/>
      <w:bookmarkEnd w:id="19"/>
      <w:bookmarkEnd w:id="20"/>
      <w:bookmarkEnd w:id="21"/>
      <w:bookmarkEnd w:id="22"/>
      <w:bookmarkEnd w:id="23"/>
      <w:bookmarkEnd w:id="24"/>
      <w:bookmarkEnd w:id="25"/>
      <w:bookmarkEnd w:id="26"/>
      <w:bookmarkEnd w:id="27"/>
      <w:bookmarkEnd w:id="28"/>
      <w:bookmarkEnd w:id="29"/>
      <w:bookmarkEnd w:id="30"/>
      <w:commentRangeEnd w:id="31"/>
      <w:r w:rsidR="005D4BE7">
        <w:rPr>
          <w:rStyle w:val="Refdecomentrio"/>
          <w:caps w:val="0"/>
          <w:color w:val="auto"/>
        </w:rPr>
        <w:commentReference w:id="31"/>
      </w:r>
    </w:p>
    <w:p w14:paraId="1B1F6C59" w14:textId="77777777" w:rsidR="000E5D89" w:rsidRDefault="000E5D89" w:rsidP="000E5D89">
      <w:pPr>
        <w:pStyle w:val="TF-TEXTO"/>
      </w:pPr>
      <w:r>
        <w:t xml:space="preserve">O objetivo principal deste trabalho é disponibilizar uma nova versão do </w:t>
      </w:r>
      <w:proofErr w:type="spellStart"/>
      <w:r>
        <w:t>VisEdu</w:t>
      </w:r>
      <w:proofErr w:type="spellEnd"/>
      <w:r>
        <w:t xml:space="preserve">-CG, agora chamado de ambiente </w:t>
      </w:r>
      <w:proofErr w:type="spellStart"/>
      <w:r>
        <w:t>GRÁfico</w:t>
      </w:r>
      <w:proofErr w:type="spellEnd"/>
      <w:r>
        <w:t xml:space="preserve"> de Desenvolvimento para Ensino de computação gráfica (GRADE), para ser utilizado na disciplina de Computação Gráfica na forma de material de apoio.</w:t>
      </w:r>
    </w:p>
    <w:p w14:paraId="1F8C558C" w14:textId="77777777" w:rsidR="000E5D89" w:rsidRDefault="000E5D89" w:rsidP="000E5D89">
      <w:pPr>
        <w:pStyle w:val="TF-TEXTO"/>
      </w:pPr>
      <w:r>
        <w:t>Os objetivos específicos são:</w:t>
      </w:r>
    </w:p>
    <w:p w14:paraId="65BAA3B7" w14:textId="77777777" w:rsidR="000E5D89" w:rsidRDefault="000E5D89" w:rsidP="000E5D89">
      <w:pPr>
        <w:pStyle w:val="TF-ALNEA"/>
        <w:spacing w:before="0" w:after="120"/>
      </w:pPr>
      <w:r>
        <w:t xml:space="preserve">validar se o ambiente desenvolvido consegue representar objetos gráficos 3D definidos em um Grafo de </w:t>
      </w:r>
      <w:r>
        <w:lastRenderedPageBreak/>
        <w:t>Cena;</w:t>
      </w:r>
    </w:p>
    <w:p w14:paraId="442784BD" w14:textId="77777777" w:rsidR="000E5D89" w:rsidRDefault="000E5D89" w:rsidP="000E5D89">
      <w:pPr>
        <w:pStyle w:val="TF-ALNEA"/>
        <w:spacing w:before="0" w:after="120"/>
      </w:pPr>
      <w:r>
        <w:t>validar se estes objetos gráficos 3D podem ser manipulados por Transformações Geométricas;</w:t>
      </w:r>
    </w:p>
    <w:p w14:paraId="3B1C17A9" w14:textId="77777777" w:rsidR="000E5D89" w:rsidRDefault="000E5D89" w:rsidP="000E5D89">
      <w:pPr>
        <w:pStyle w:val="TF-ALNEA"/>
        <w:spacing w:before="0" w:after="120"/>
      </w:pPr>
      <w:r>
        <w:t>avaliar se a utilização de exercícios, usando o ambiente desenvolvido, pode auxiliar no entendimento dos assuntos abordados em aula.</w:t>
      </w:r>
    </w:p>
    <w:bookmarkEnd w:id="9"/>
    <w:bookmarkEnd w:id="10"/>
    <w:bookmarkEnd w:id="11"/>
    <w:bookmarkEnd w:id="12"/>
    <w:bookmarkEnd w:id="13"/>
    <w:bookmarkEnd w:id="14"/>
    <w:bookmarkEnd w:id="15"/>
    <w:p w14:paraId="0E64294D" w14:textId="69C4DEA7" w:rsidR="00F255FC" w:rsidRDefault="000E5D89" w:rsidP="00C211BE">
      <w:pPr>
        <w:pStyle w:val="Ttulo1"/>
      </w:pPr>
      <w:r>
        <w:t>REVISÃO BIBLIOGRÁFICA</w:t>
      </w:r>
    </w:p>
    <w:p w14:paraId="64B06761" w14:textId="75F52C19" w:rsidR="005D3180" w:rsidRDefault="005D3180" w:rsidP="005D3180">
      <w:pPr>
        <w:pStyle w:val="TF-TEXTO"/>
      </w:pPr>
      <w:r>
        <w:t>Nessa seção serão descritos os principais conceitos que servirão como base para esse projeto</w:t>
      </w:r>
      <w:r w:rsidR="002D5DA9">
        <w:t xml:space="preserve"> (abstração do espaço 3D e computação gráfica) (subseção </w:t>
      </w:r>
      <w:r w:rsidR="002D5DA9">
        <w:fldChar w:fldCharType="begin"/>
      </w:r>
      <w:r w:rsidR="002D5DA9">
        <w:instrText xml:space="preserve"> REF _Ref163671635 \n \h </w:instrText>
      </w:r>
      <w:r w:rsidR="002D5DA9">
        <w:fldChar w:fldCharType="separate"/>
      </w:r>
      <w:r w:rsidR="002D5DA9">
        <w:t>2.1</w:t>
      </w:r>
      <w:r w:rsidR="002D5DA9">
        <w:fldChar w:fldCharType="end"/>
      </w:r>
      <w:r w:rsidR="002D5DA9">
        <w:t>),</w:t>
      </w:r>
      <w:r>
        <w:t xml:space="preserve"> além de uma </w:t>
      </w:r>
      <w:r w:rsidR="002D5DA9">
        <w:t>subseção</w:t>
      </w:r>
      <w:r>
        <w:t xml:space="preserve"> sobre o projeto anterior</w:t>
      </w:r>
      <w:r w:rsidR="002D5DA9">
        <w:t xml:space="preserve"> (subseção </w:t>
      </w:r>
      <w:r w:rsidR="002D5DA9">
        <w:fldChar w:fldCharType="begin"/>
      </w:r>
      <w:r w:rsidR="002D5DA9">
        <w:instrText xml:space="preserve"> REF _Ref163671573 \n \h </w:instrText>
      </w:r>
      <w:r w:rsidR="002D5DA9">
        <w:fldChar w:fldCharType="separate"/>
      </w:r>
      <w:r w:rsidR="002D5DA9">
        <w:t>2.2</w:t>
      </w:r>
      <w:r w:rsidR="002D5DA9">
        <w:fldChar w:fldCharType="end"/>
      </w:r>
      <w:r w:rsidR="002D5DA9">
        <w:t>)</w:t>
      </w:r>
      <w:r>
        <w:t xml:space="preserve"> e sobre os trabalhos correlatos</w:t>
      </w:r>
      <w:r w:rsidR="002D5DA9">
        <w:t xml:space="preserve"> (subseção </w:t>
      </w:r>
      <w:r w:rsidR="002D5DA9">
        <w:fldChar w:fldCharType="begin"/>
      </w:r>
      <w:r w:rsidR="002D5DA9">
        <w:instrText xml:space="preserve"> REF _Ref163671581 \n \h </w:instrText>
      </w:r>
      <w:r w:rsidR="002D5DA9">
        <w:fldChar w:fldCharType="separate"/>
      </w:r>
      <w:r w:rsidR="002D5DA9">
        <w:t>2.3</w:t>
      </w:r>
      <w:r w:rsidR="002D5DA9">
        <w:fldChar w:fldCharType="end"/>
      </w:r>
      <w:r w:rsidR="002D5DA9">
        <w:t>)</w:t>
      </w:r>
      <w:r>
        <w:t>.</w:t>
      </w:r>
    </w:p>
    <w:p w14:paraId="60429A33" w14:textId="77777777" w:rsidR="00CA3B74" w:rsidRDefault="00CA3B74" w:rsidP="00CA3B74">
      <w:pPr>
        <w:pStyle w:val="Ttulo2"/>
      </w:pPr>
      <w:bookmarkStart w:id="32" w:name="_Ref163671635"/>
      <w:r w:rsidRPr="00CA3B74">
        <w:t>CONCEITOS, TÉCNICAS e/ou FERRAMENTAS</w:t>
      </w:r>
      <w:bookmarkEnd w:id="32"/>
    </w:p>
    <w:p w14:paraId="614489CE" w14:textId="7637D853" w:rsidR="005D3180" w:rsidRDefault="005D3180" w:rsidP="005D3180">
      <w:pPr>
        <w:pStyle w:val="TF-TEXTO"/>
      </w:pPr>
      <w:r>
        <w:t xml:space="preserve">Nessa seção serão descritos os principais conceitos que servirão como base para esse projeto: abstração do espaço 3D (subseção </w:t>
      </w:r>
      <w:r w:rsidR="002D5DA9">
        <w:fldChar w:fldCharType="begin"/>
      </w:r>
      <w:r w:rsidR="002D5DA9">
        <w:instrText xml:space="preserve"> REF _Ref163671533 \n \h </w:instrText>
      </w:r>
      <w:r w:rsidR="002D5DA9">
        <w:fldChar w:fldCharType="separate"/>
      </w:r>
      <w:r w:rsidR="002D5DA9">
        <w:t>2.1.1</w:t>
      </w:r>
      <w:r w:rsidR="002D5DA9">
        <w:fldChar w:fldCharType="end"/>
      </w:r>
      <w:r>
        <w:t xml:space="preserve">) e Computação Gráfica (subseção </w:t>
      </w:r>
      <w:r w:rsidR="002D5DA9">
        <w:fldChar w:fldCharType="begin"/>
      </w:r>
      <w:r w:rsidR="002D5DA9">
        <w:instrText xml:space="preserve"> REF _Ref163671542 \n \h </w:instrText>
      </w:r>
      <w:r w:rsidR="002D5DA9">
        <w:fldChar w:fldCharType="separate"/>
      </w:r>
      <w:r w:rsidR="002D5DA9">
        <w:t>2.1.2</w:t>
      </w:r>
      <w:r w:rsidR="002D5DA9">
        <w:fldChar w:fldCharType="end"/>
      </w:r>
      <w:r>
        <w:t>).</w:t>
      </w:r>
    </w:p>
    <w:p w14:paraId="3D4E3DBA" w14:textId="49104B75" w:rsidR="005D3180" w:rsidRDefault="005D3180" w:rsidP="005D3180">
      <w:pPr>
        <w:pStyle w:val="Ttulo3"/>
      </w:pPr>
      <w:bookmarkStart w:id="33" w:name="_Ref163671533"/>
      <w:r>
        <w:t>ABSTRAÇÃO DO ESPAÇO 3D</w:t>
      </w:r>
      <w:bookmarkEnd w:id="33"/>
    </w:p>
    <w:p w14:paraId="40837CCB" w14:textId="77777777" w:rsidR="005D3180" w:rsidRDefault="005D3180" w:rsidP="005D3180">
      <w:pPr>
        <w:pStyle w:val="TF-TEXTO"/>
      </w:pPr>
      <w:r>
        <w:t xml:space="preserve">Segundo Azevedo, </w:t>
      </w:r>
      <w:proofErr w:type="spellStart"/>
      <w:r>
        <w:t>Conci</w:t>
      </w:r>
      <w:proofErr w:type="spellEnd"/>
      <w:r>
        <w:t xml:space="preserve"> e Vasconcelos (2022, p. 35), “[...] a abstração matemática dita Sistema de Coordenadas é explorada pela Computação Gráfica como ferramenta que permite escolher e alterar a representação de objetos gráficos de maneira que for mais conveniente a cada operação de processamento visual.”. Como </w:t>
      </w:r>
      <w:proofErr w:type="spellStart"/>
      <w:r w:rsidRPr="004F34D1">
        <w:t>Settimy</w:t>
      </w:r>
      <w:proofErr w:type="spellEnd"/>
      <w:r w:rsidRPr="004F34D1">
        <w:t xml:space="preserve"> e Bairral (2020)</w:t>
      </w:r>
      <w:r>
        <w:t xml:space="preserve"> observaram, os alunos possuem dificuldade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 a Geometria é um campo fértil para perceber e entender as formas geométricas presentes em nosso cotidiano, sendo possível desenvolver habilidades importantes como a experimentação, representação, descrição e argumentação.”. </w:t>
      </w:r>
    </w:p>
    <w:p w14:paraId="0F574141" w14:textId="62E7990C" w:rsidR="005D3180" w:rsidRDefault="005D3180" w:rsidP="005D3180">
      <w:pPr>
        <w:pStyle w:val="TF-TEXTO"/>
      </w:pPr>
      <w:r>
        <w:t xml:space="preserve">Entre as </w:t>
      </w:r>
      <w:r w:rsidRPr="00FB790F">
        <w:t xml:space="preserve">ferramentas de auxílio para aprendizado de Geometria </w:t>
      </w:r>
      <w:r>
        <w:t xml:space="preserve">se tem </w:t>
      </w:r>
      <w:r w:rsidRPr="00FB790F">
        <w:t xml:space="preserve">o </w:t>
      </w:r>
      <w:proofErr w:type="spellStart"/>
      <w:r w:rsidRPr="00FB790F">
        <w:t>Geogebra</w:t>
      </w:r>
      <w:proofErr w:type="spellEnd"/>
      <w:r w:rsidRPr="00FB790F">
        <w:t xml:space="preserve"> 3D. </w:t>
      </w:r>
      <w:r>
        <w:t xml:space="preserve">Com o </w:t>
      </w:r>
      <w:proofErr w:type="spellStart"/>
      <w:r w:rsidRPr="00FB790F">
        <w:t>Geogebra</w:t>
      </w:r>
      <w:proofErr w:type="spellEnd"/>
      <w:r w:rsidRPr="00FB790F">
        <w:t xml:space="preserve"> 3D, os usuários podem construir qualquer </w:t>
      </w:r>
      <w:del w:id="34" w:author="Dalton Solano dos Reis" w:date="2024-06-18T16:49:00Z">
        <w:r w:rsidRPr="00FB790F" w:rsidDel="00294F69">
          <w:delText xml:space="preserve">figura </w:delText>
        </w:r>
      </w:del>
      <w:ins w:id="35" w:author="Dalton Solano dos Reis" w:date="2024-06-18T16:49:00Z">
        <w:r w:rsidR="00294F69">
          <w:t>forma</w:t>
        </w:r>
        <w:r w:rsidR="00294F69" w:rsidRPr="00FB790F">
          <w:t xml:space="preserve"> </w:t>
        </w:r>
      </w:ins>
      <w:r w:rsidRPr="00FB790F">
        <w:t xml:space="preserve">geométrica 3D e manipular seus valores de escala, rotação e translação. </w:t>
      </w:r>
      <w:del w:id="36" w:author="Dalton Solano dos Reis" w:date="2024-06-18T16:50:00Z">
        <w:r w:rsidRPr="00FB790F" w:rsidDel="00294F69">
          <w:delText>Dessa forma</w:delText>
        </w:r>
      </w:del>
      <w:ins w:id="37" w:author="Dalton Solano dos Reis" w:date="2024-06-18T16:50:00Z">
        <w:r w:rsidR="00294F69">
          <w:t>Assim</w:t>
        </w:r>
      </w:ins>
      <w:r w:rsidRPr="00FB790F">
        <w:t xml:space="preserve">, </w:t>
      </w:r>
      <w:r>
        <w:t>utilizando esse espaço de visualização 3D, contribui</w:t>
      </w:r>
      <w:r w:rsidRPr="00FB790F">
        <w:t xml:space="preserve"> mais com o aprendizado, conforme observado por Fassarella e Rocha (2018).</w:t>
      </w:r>
      <w:r>
        <w:t xml:space="preserve"> Ao considerar que a Computação Gráfica se baseia fundamentalmente em Geometria, esta se torna indispensável para o aprendizado de CG.</w:t>
      </w:r>
    </w:p>
    <w:p w14:paraId="216F155C" w14:textId="544FE813" w:rsidR="005D3180" w:rsidRDefault="005D3180" w:rsidP="005D3180">
      <w:pPr>
        <w:pStyle w:val="TF-TEXTO"/>
      </w:pPr>
      <w:r w:rsidRPr="000E4159">
        <w:t xml:space="preserve">Conforme observado por </w:t>
      </w:r>
      <w:proofErr w:type="spellStart"/>
      <w:r w:rsidRPr="000E4159">
        <w:t>Settimy</w:t>
      </w:r>
      <w:proofErr w:type="spellEnd"/>
      <w:r w:rsidRPr="000E4159">
        <w:t xml:space="preserve"> e Bairral (2020) e Azevedo, </w:t>
      </w:r>
      <w:proofErr w:type="spellStart"/>
      <w:r w:rsidRPr="000E4159">
        <w:t>Conci</w:t>
      </w:r>
      <w:proofErr w:type="spellEnd"/>
      <w:r w:rsidRPr="000E4159">
        <w:t xml:space="preserve"> e Vasconcelos (2022) isso se dá pelo fato de que, além de abstrair o espaço 3D, também é necessário entender o conceito de matriz de transformação homogênea e aplicá-la a objetos gráficos da cena, sendo necessário conhecimentos da área da geometria</w:t>
      </w:r>
      <w:ins w:id="38" w:author="Dalton Solano dos Reis" w:date="2024-06-18T16:50:00Z">
        <w:r w:rsidR="00294F69">
          <w:t>.</w:t>
        </w:r>
      </w:ins>
    </w:p>
    <w:p w14:paraId="52E1F2BE" w14:textId="69775132" w:rsidR="005D3180" w:rsidRDefault="005D3180" w:rsidP="005D3180">
      <w:pPr>
        <w:pStyle w:val="Ttulo3"/>
      </w:pPr>
      <w:bookmarkStart w:id="39" w:name="_Ref163671542"/>
      <w:r>
        <w:t>COMPUTAÇÃO GRÁFICA</w:t>
      </w:r>
      <w:bookmarkEnd w:id="39"/>
    </w:p>
    <w:p w14:paraId="4E622DDC" w14:textId="77777777" w:rsidR="005D3180" w:rsidRDefault="005D3180" w:rsidP="005D3180">
      <w:pPr>
        <w:pStyle w:val="TF-TEXTO"/>
      </w:pPr>
      <w:r>
        <w:t xml:space="preserve">Conforme dito por </w:t>
      </w:r>
      <w:proofErr w:type="spellStart"/>
      <w:r>
        <w:t>Manssour</w:t>
      </w:r>
      <w:proofErr w:type="spellEnd"/>
      <w:r>
        <w:t xml:space="preserve"> e Cohen (2006, p. 1), computação gráfica "[...] é uma área da Ciência da Computação que se dedica ao estudo e desenvolvimento de técnicas e algoritmos para a geração (síntese) de imagens através do computador.". E, como visto por Azevedo, </w:t>
      </w:r>
      <w:proofErr w:type="spellStart"/>
      <w:r>
        <w:t>Conci</w:t>
      </w:r>
      <w:proofErr w:type="spellEnd"/>
      <w:r>
        <w:t xml:space="preserve"> e Vasconcelos (2022, p. 183), “isso se faz a partir da descrição da geometria dos objetos [...], dos materiais associados às suas superfícies [...], das fontes de luz e do modelo de representação da iluminação adotado, da definição de uma câmera virtual que estabelece a posição de observação de cena, [...].”. Sendo assim, para maior entendimento do assunto, é necessário o conhecimento de outros conceitos dentro dessa temática, sendo eles: grafo de cena, objetos gráficos, transformações geométricas homogêneas, câmera sintética e iluminação.</w:t>
      </w:r>
    </w:p>
    <w:p w14:paraId="27862C69" w14:textId="3F5FF3FF" w:rsidR="005D3180" w:rsidRDefault="005D3180" w:rsidP="005D3180">
      <w:pPr>
        <w:pStyle w:val="TF-TEXTO"/>
      </w:pPr>
      <w:r>
        <w:t xml:space="preserve">Conforme Silva, Raposo e </w:t>
      </w:r>
      <w:proofErr w:type="spellStart"/>
      <w:r>
        <w:t>Gattas</w:t>
      </w:r>
      <w:proofErr w:type="spellEnd"/>
      <w:r>
        <w:t xml:space="preserve"> (2004, p. 3), “[...] grafos de cena são ferramentas conceituais para representação de ambientes virtuais tridimensionais nas aplicações de computação gráfica.”. Isso significa que o grafo é uma espécie de mapa para a cena construída, mostrando quais objetos gráficos fazem parte dela, quais objetos possuem filhos</w:t>
      </w:r>
      <w:r w:rsidR="00DD5DA7">
        <w:t xml:space="preserve"> e </w:t>
      </w:r>
      <w:r>
        <w:t xml:space="preserve">quais suas características (cor, textura, posicionamento etc.). Azevedo, </w:t>
      </w:r>
      <w:proofErr w:type="spellStart"/>
      <w:r>
        <w:t>Conci</w:t>
      </w:r>
      <w:proofErr w:type="spellEnd"/>
      <w:r>
        <w:t xml:space="preserve"> e Vasconcelos (2022, p. 183) também afirmam que “[...] é comum que os objetos sejam descritos como malhas poligonais, compostas por conjuntos de vértices e arestas.”. Sendo assim, objetos gráficos são formas compostas por coordenadas que são mapeadas e representadas no mundo gráfico.</w:t>
      </w:r>
    </w:p>
    <w:p w14:paraId="616289AA" w14:textId="77777777" w:rsidR="005D3180" w:rsidRDefault="005D3180" w:rsidP="005D3180">
      <w:pPr>
        <w:pStyle w:val="TF-TEXTO"/>
      </w:pPr>
      <w:r>
        <w:t xml:space="preserve">Para entender o conceito de transformações geométricas homogêneas, primeiro é preciso conceituar transformação em si. Conforme dito por Azevedo, </w:t>
      </w:r>
      <w:proofErr w:type="spellStart"/>
      <w:r>
        <w:t>Conci</w:t>
      </w:r>
      <w:proofErr w:type="spellEnd"/>
      <w:r>
        <w:t xml:space="preserve"> e Vasconcelos (2022, p. 52), transformação “[...] é qualquer função </w:t>
      </w:r>
      <w:r w:rsidRPr="00A170D0">
        <w:rPr>
          <w:rStyle w:val="TF-COURIER9"/>
        </w:rPr>
        <w:t>f</w:t>
      </w:r>
      <w:r>
        <w:t xml:space="preserve"> que realiza um mapeamento de um conjunto de entrada, dito domínio, em um conjunto de saída, dito contradomínio.”. Dito isso, transformações geométricas homogêneas são funções que alteram o valor inicial das coordenadas e são aplicadas igualmente a todos os pontos de um objeto gráfico. Dentre as transformações existentes, destacam-se: rotação, escalamento e translação. A função de rotação é responsável por rotacionar os pontos, podendo ser no sentido horário ou anti-horário, para uma nova posição a partir da sua origem. Escalamento seria a transformação usada para alterar o tamanho de um objeto gráfico, podendo tanto aumentar quanto diminuir sua escala. Já a translação, é o módulo necessário para mudar a posição de um objeto a partir de sua origem. Esses três tipos de transformações são </w:t>
      </w:r>
      <w:r>
        <w:lastRenderedPageBreak/>
        <w:t xml:space="preserve">comumente usados em conjunto para se obter o resultado desejado e, por isso, acabam sendo complementares umas das outras (Azevedo; </w:t>
      </w:r>
      <w:proofErr w:type="spellStart"/>
      <w:r>
        <w:t>Conci</w:t>
      </w:r>
      <w:proofErr w:type="spellEnd"/>
      <w:r>
        <w:t>; Vasconcelos, 2022).</w:t>
      </w:r>
    </w:p>
    <w:p w14:paraId="1C483094" w14:textId="77777777" w:rsidR="005D3180" w:rsidRDefault="005D3180" w:rsidP="005D3180">
      <w:pPr>
        <w:pStyle w:val="TF-TEXTO"/>
      </w:pPr>
      <w:bookmarkStart w:id="40" w:name="OLE_LINK1"/>
      <w:bookmarkStart w:id="41" w:name="OLE_LINK2"/>
      <w:r w:rsidRPr="002E0CB1">
        <w:t>Uma câmera</w:t>
      </w:r>
      <w:r>
        <w:t xml:space="preserve"> sintética, também conhecida como câmera virtual, “[...] define um ponto de vista sob o qual a cena será visualizada e com isso cria uma representação no sistema de Computação Gráfica para o observador da cena.” (Azevedo; </w:t>
      </w:r>
      <w:proofErr w:type="spellStart"/>
      <w:r>
        <w:t>Conci</w:t>
      </w:r>
      <w:proofErr w:type="spellEnd"/>
      <w:r>
        <w:t xml:space="preserve">; Vasconcelos, 2022, p. 38). Dessa forma, ela é necessária para a visualização dos objetos gráficos na cena. Vale ressaltar que apenas serão vistos em cena os objetos gráficos alinhados com o volume de visão da câmera, que seria toda a área visível a partir da sua localização. Para dispor devidamente a câmera, é preciso ter sua localização e orientação no espaço, o tipo de projeção que realizará e como ela interpretará os dados das imagens que serão visualizadas (Azevedo; </w:t>
      </w:r>
      <w:proofErr w:type="spellStart"/>
      <w:r>
        <w:t>Conci</w:t>
      </w:r>
      <w:proofErr w:type="spellEnd"/>
      <w:r>
        <w:t xml:space="preserve">; Vasconcelos, 2022). </w:t>
      </w:r>
    </w:p>
    <w:p w14:paraId="187C4DDF" w14:textId="77777777" w:rsidR="005D3180" w:rsidRDefault="005D3180" w:rsidP="005D3180">
      <w:pPr>
        <w:pStyle w:val="TF-TEXTO"/>
      </w:pPr>
      <w:r>
        <w:t xml:space="preserve">Como a câmera fica na cena junto com os outros objetos, ela também é um objeto gráfico, sendo preciso definir suas coordenadas e sua orientação (para onde ela está olhando). A projeção trata sobre como o objeto gráfico será visto em cena, podendo ser do tipo paralela, que mantem a linha de projeção seguindo os pontos de forma paralela entre si (muito usado em projeção 2D), ou sob perspectiva, fazendo com que objetos mais próximos apareçam maiores do que os mais distantes do ponto de visualização (projeção mais usada no 3D). A forma em que a câmera interpretará se relaciona com os outros dois aspectos anteriores. Para projetar a imagem, é preciso saber seu centro (para inserir no lugar correto) e sua escala (para ficar do tamanho desejado), para então mostrá-la de forma adequada (Azevedo; </w:t>
      </w:r>
      <w:proofErr w:type="spellStart"/>
      <w:r>
        <w:t>Conci</w:t>
      </w:r>
      <w:proofErr w:type="spellEnd"/>
      <w:r>
        <w:t xml:space="preserve">; Vasconcelos, 2022). </w:t>
      </w:r>
    </w:p>
    <w:bookmarkEnd w:id="40"/>
    <w:bookmarkEnd w:id="41"/>
    <w:p w14:paraId="4C7DB7B4" w14:textId="4C80C035" w:rsidR="005D3180" w:rsidRPr="005D3180" w:rsidRDefault="005D3180" w:rsidP="005D3180">
      <w:pPr>
        <w:pStyle w:val="TF-TEXTO"/>
      </w:pPr>
      <w:r>
        <w:t xml:space="preserve">Para que os objetos gráficos sejam percebidos em cena, é preciso a presença de iluminação para a percepção de suas cores e texturas. Existem quatro tipos de luz: a ambiente, a direcional, a pontual e a holofote. A luz ambiente é a mais comum e simples de se utilizar. Ela funciona como uma luz global, iluminando a cena de forma igualitária, permitindo que todos os objetos sejam visualizados, mas sem produzir grande efeitos de reflexão e sombreamento. A luz direcional é a utilizada para simular a luz solar: ela vem de um ponto em específico e segue a angulação, traçando raios paralelos de luz entre si. É importante lembrar que esse tipo de iluminação considera que todos os raios emitem quantidade equivalente de luz. A luz pontual é um ponto no espaço que ilumina em todas as direções e apresenta intensidades de luz diferentes conforme afastamento da origem. Por se tratar de um ponto, é usada para representar lâmpadas, explosões, entre outros tipos de objetos com pontos luminosos. Por fim, a luz holofote, como o próprio nome diz, é a luz proveniente de uma lâmpada do tipo holofote, iluminando apenas a região abrangente pelo seu ângulo de abertura, reduzindo de intensidade conforme afastamento (Azevedo; </w:t>
      </w:r>
      <w:proofErr w:type="spellStart"/>
      <w:r>
        <w:t>Conci</w:t>
      </w:r>
      <w:proofErr w:type="spellEnd"/>
      <w:r>
        <w:t xml:space="preserve">; Vasconcelos, 2022). </w:t>
      </w:r>
    </w:p>
    <w:p w14:paraId="257C5272" w14:textId="695A9CB6" w:rsidR="006C4279" w:rsidRDefault="006C4279" w:rsidP="006C4279">
      <w:pPr>
        <w:pStyle w:val="Ttulo2"/>
        <w:ind w:left="567" w:hanging="567"/>
      </w:pPr>
      <w:bookmarkStart w:id="42" w:name="_Ref163671573"/>
      <w:r>
        <w:t xml:space="preserve">Versão anterior </w:t>
      </w:r>
      <w:r w:rsidR="00347500">
        <w:t>DO SOFTWARE</w:t>
      </w:r>
      <w:bookmarkEnd w:id="42"/>
    </w:p>
    <w:p w14:paraId="59A4A67F" w14:textId="77777777" w:rsidR="005D3180" w:rsidRDefault="005D3180" w:rsidP="005D3180">
      <w:pPr>
        <w:pStyle w:val="TF-TEXTO"/>
      </w:pPr>
      <w:r w:rsidRPr="00B86234">
        <w:t xml:space="preserve">Ao longo dos anos, o </w:t>
      </w:r>
      <w:proofErr w:type="spellStart"/>
      <w:r w:rsidRPr="00B86234">
        <w:t>VisEdu</w:t>
      </w:r>
      <w:proofErr w:type="spellEnd"/>
      <w:r w:rsidRPr="00B86234">
        <w:t>-CG já passou por diversas versões: tendo as duas primeiras em C++</w:t>
      </w:r>
      <w:r>
        <w:t xml:space="preserve"> (Araújo, 2012; Schramm, 2012)</w:t>
      </w:r>
      <w:r w:rsidRPr="00B86234">
        <w:t>, as três seguintes em Three.js</w:t>
      </w:r>
      <w:r>
        <w:t xml:space="preserve"> (Nunes, 2014; </w:t>
      </w:r>
      <w:proofErr w:type="spellStart"/>
      <w:r>
        <w:t>Montibeler</w:t>
      </w:r>
      <w:proofErr w:type="spellEnd"/>
      <w:r>
        <w:t>, 2014; Koehler, 2015)</w:t>
      </w:r>
      <w:r w:rsidRPr="00B86234">
        <w:t xml:space="preserve"> e a atual em Unity</w:t>
      </w:r>
      <w:r>
        <w:t xml:space="preserve"> (</w:t>
      </w:r>
      <w:proofErr w:type="spellStart"/>
      <w:r>
        <w:t>Buttenberg</w:t>
      </w:r>
      <w:proofErr w:type="spellEnd"/>
      <w:r>
        <w:t>, 2020)</w:t>
      </w:r>
      <w:r w:rsidRPr="00B86234">
        <w:t xml:space="preserve">, cuja tecnologia se manterá nessa nova versão proposta. Inicialmente chamado de Adubo e posteriormente de </w:t>
      </w:r>
      <w:proofErr w:type="spellStart"/>
      <w:r w:rsidRPr="00B86234">
        <w:t>VisEdu</w:t>
      </w:r>
      <w:proofErr w:type="spellEnd"/>
      <w:r w:rsidRPr="00B86234">
        <w:t xml:space="preserve">-CG, a ferramenta surgiu com o objetivo de auxiliar os alunos da disciplina de Computação Gráfica do curso de Ciência da Computação da </w:t>
      </w:r>
      <w:r>
        <w:t>FURB</w:t>
      </w:r>
      <w:r w:rsidRPr="00B86234">
        <w:t xml:space="preserve"> a compreender melhor os temas abordados em aula, os principais sendo: grafo de cena, objetos gráficos, transformações geométricas homogêneas, câmera sintética e iluminação.</w:t>
      </w:r>
    </w:p>
    <w:p w14:paraId="1C944615" w14:textId="5C05BB88" w:rsidR="005D3180" w:rsidRDefault="005D3180" w:rsidP="005D3180">
      <w:pPr>
        <w:pStyle w:val="TF-TEXTO"/>
      </w:pPr>
      <w:proofErr w:type="spellStart"/>
      <w:r>
        <w:t>Buttenberg</w:t>
      </w:r>
      <w:proofErr w:type="spellEnd"/>
      <w:r>
        <w:t xml:space="preserve"> (2020) projetou a última versão do antigo nomeado </w:t>
      </w:r>
      <w:proofErr w:type="spellStart"/>
      <w:r>
        <w:t>VisEdu</w:t>
      </w:r>
      <w:proofErr w:type="spellEnd"/>
      <w:r>
        <w:t xml:space="preserve">-CG em Unity, na versão 2018.2.6f1, a fim de aprimorar para uma ferramenta mais popular. Ao inicializá-la, o usuário pode optar por um tutorial de sete passos para aprender a usar a ferramenta. Nesta ferramenta são apresentadas quatro seções de tela distintas: </w:t>
      </w:r>
      <w:r w:rsidRPr="00471D18">
        <w:rPr>
          <w:rStyle w:val="TF-COURIER10"/>
          <w:sz w:val="18"/>
          <w:szCs w:val="18"/>
        </w:rPr>
        <w:t>Fábrica de Peças</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(a)), na qual o usuário pega os blocos para programar; </w:t>
      </w:r>
      <w:proofErr w:type="spellStart"/>
      <w:r w:rsidRPr="00471D18">
        <w:rPr>
          <w:rStyle w:val="TF-COURIER10"/>
          <w:sz w:val="18"/>
          <w:szCs w:val="18"/>
        </w:rPr>
        <w:t>Renderer</w:t>
      </w:r>
      <w:proofErr w:type="spellEnd"/>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(b)), em que o usuário deposita as peças que coletou na fábrica; </w:t>
      </w:r>
      <w:r w:rsidRPr="00471D18">
        <w:rPr>
          <w:rStyle w:val="TF-COURIER10"/>
          <w:sz w:val="18"/>
          <w:szCs w:val="18"/>
        </w:rPr>
        <w:t>Ambiente Gráfico</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(c)), no qual é possível visualizar os eixos, grade e objetos colocados em cena; e  </w:t>
      </w:r>
      <w:r w:rsidRPr="00471D18">
        <w:rPr>
          <w:rStyle w:val="TF-COURIER10"/>
          <w:sz w:val="18"/>
          <w:szCs w:val="18"/>
        </w:rPr>
        <w:t>Visualizador</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(d)), que mostra o resultado da execução do que foi programado pelo usuário sem a presença da grade e dos eixos de orientação presentes na tela de </w:t>
      </w:r>
      <w:r w:rsidRPr="00471D18">
        <w:rPr>
          <w:rStyle w:val="TF-COURIER10"/>
          <w:sz w:val="18"/>
          <w:szCs w:val="18"/>
        </w:rPr>
        <w:t>Ambiente Gráfico</w:t>
      </w:r>
      <w:r>
        <w:t>.</w:t>
      </w:r>
    </w:p>
    <w:p w14:paraId="552FC820" w14:textId="2A7396D6" w:rsidR="002D5DA9" w:rsidRDefault="002D5DA9" w:rsidP="002D5DA9">
      <w:pPr>
        <w:pStyle w:val="TF-LEGENDA"/>
      </w:pPr>
      <w:bookmarkStart w:id="43" w:name="_Ref166616289"/>
      <w:commentRangeStart w:id="44"/>
      <w:r>
        <w:lastRenderedPageBreak/>
        <w:t>Figu</w:t>
      </w:r>
      <w:commentRangeEnd w:id="44"/>
      <w:r w:rsidR="007E77FA">
        <w:rPr>
          <w:rStyle w:val="Refdecomentrio"/>
        </w:rPr>
        <w:commentReference w:id="44"/>
      </w:r>
      <w:r>
        <w:t xml:space="preserve">ra </w:t>
      </w:r>
      <w:r w:rsidR="009155A1">
        <w:fldChar w:fldCharType="begin"/>
      </w:r>
      <w:r w:rsidR="009155A1">
        <w:instrText xml:space="preserve"> SEQ Figura \* ARABIC </w:instrText>
      </w:r>
      <w:r w:rsidR="009155A1">
        <w:fldChar w:fldCharType="separate"/>
      </w:r>
      <w:r w:rsidR="009155A1">
        <w:rPr>
          <w:noProof/>
        </w:rPr>
        <w:t>1</w:t>
      </w:r>
      <w:r w:rsidR="009155A1">
        <w:fldChar w:fldCharType="end"/>
      </w:r>
      <w:bookmarkEnd w:id="43"/>
      <w:r>
        <w:t xml:space="preserve"> - Tela inicial do </w:t>
      </w:r>
      <w:proofErr w:type="spellStart"/>
      <w:r>
        <w:t>VisEdu</w:t>
      </w:r>
      <w:proofErr w:type="spellEnd"/>
      <w:r>
        <w:t>-CG</w:t>
      </w:r>
    </w:p>
    <w:p w14:paraId="6E43CFE8" w14:textId="77777777" w:rsidR="005D3180" w:rsidRDefault="005D3180" w:rsidP="005D3180">
      <w:pPr>
        <w:pStyle w:val="TF-FIGURA"/>
      </w:pPr>
      <w:r w:rsidRPr="009D377C">
        <w:rPr>
          <w:noProof/>
        </w:rPr>
        <w:drawing>
          <wp:inline distT="0" distB="0" distL="0" distR="0" wp14:anchorId="7642D76E" wp14:editId="7D4F8660">
            <wp:extent cx="4621550" cy="2600325"/>
            <wp:effectExtent l="19050" t="19050" r="26670" b="9525"/>
            <wp:docPr id="1756006669" name="Imagem 175600666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6669" name="Imagem 1" descr="Interface gráfica do usuário, Aplicativo&#10;&#10;Descrição gerada automaticamente"/>
                    <pic:cNvPicPr/>
                  </pic:nvPicPr>
                  <pic:blipFill>
                    <a:blip r:embed="rId15"/>
                    <a:stretch>
                      <a:fillRect/>
                    </a:stretch>
                  </pic:blipFill>
                  <pic:spPr>
                    <a:xfrm>
                      <a:off x="0" y="0"/>
                      <a:ext cx="4654659" cy="2618954"/>
                    </a:xfrm>
                    <a:prstGeom prst="rect">
                      <a:avLst/>
                    </a:prstGeom>
                    <a:ln w="12700">
                      <a:solidFill>
                        <a:schemeClr val="tx1"/>
                      </a:solidFill>
                    </a:ln>
                  </pic:spPr>
                </pic:pic>
              </a:graphicData>
            </a:graphic>
          </wp:inline>
        </w:drawing>
      </w:r>
    </w:p>
    <w:p w14:paraId="3A8BE74D" w14:textId="77777777" w:rsidR="005D3180" w:rsidRDefault="005D3180" w:rsidP="005D3180">
      <w:pPr>
        <w:pStyle w:val="TF-FONTE"/>
      </w:pPr>
      <w:r w:rsidRPr="00F3649F">
        <w:t xml:space="preserve">Fonte: </w:t>
      </w:r>
      <w:proofErr w:type="spellStart"/>
      <w:r>
        <w:t>Buttenberg</w:t>
      </w:r>
      <w:proofErr w:type="spellEnd"/>
      <w:r w:rsidRPr="00F3649F">
        <w:t xml:space="preserve"> (20</w:t>
      </w:r>
      <w:r>
        <w:t>20</w:t>
      </w:r>
      <w:r w:rsidRPr="00F3649F">
        <w:t>).</w:t>
      </w:r>
    </w:p>
    <w:p w14:paraId="24353DBB" w14:textId="27621BEC" w:rsidR="005D3180" w:rsidRDefault="005D3180" w:rsidP="005D3180">
      <w:pPr>
        <w:pStyle w:val="TF-TEXTO"/>
      </w:pPr>
      <w:r>
        <w:t xml:space="preserve">A </w:t>
      </w:r>
      <w:r w:rsidRPr="00471D18">
        <w:rPr>
          <w:rStyle w:val="TF-COURIER10"/>
          <w:sz w:val="18"/>
          <w:szCs w:val="18"/>
        </w:rPr>
        <w:t>Fábrica de Peças</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(a))</w:t>
      </w:r>
      <w:r w:rsidRPr="00471D18">
        <w:rPr>
          <w:sz w:val="18"/>
          <w:szCs w:val="18"/>
        </w:rPr>
        <w:t xml:space="preserve"> </w:t>
      </w:r>
      <w:r>
        <w:t xml:space="preserve">apresenta nove diferentes tipos de </w:t>
      </w:r>
      <w:del w:id="45" w:author="Dalton Solano dos Reis" w:date="2024-06-19T08:07:00Z">
        <w:r w:rsidDel="002E3610">
          <w:delText>objetos e componentes de cena</w:delText>
        </w:r>
      </w:del>
      <w:ins w:id="46" w:author="Dalton Solano dos Reis" w:date="2024-06-19T08:07:00Z">
        <w:r w:rsidR="002E3610">
          <w:t>peças</w:t>
        </w:r>
      </w:ins>
      <w:r>
        <w:t xml:space="preserve">, sendo eles: </w:t>
      </w:r>
      <w:r w:rsidRPr="00471D18">
        <w:rPr>
          <w:rStyle w:val="TF-COURIER10"/>
          <w:sz w:val="18"/>
          <w:szCs w:val="18"/>
        </w:rPr>
        <w:t>Câmera</w:t>
      </w:r>
      <w:r>
        <w:t xml:space="preserve">, </w:t>
      </w:r>
      <w:r w:rsidRPr="00471D18">
        <w:rPr>
          <w:rStyle w:val="TF-COURIER10"/>
          <w:sz w:val="18"/>
          <w:szCs w:val="18"/>
        </w:rPr>
        <w:t>Objeto Gráfico</w:t>
      </w:r>
      <w:r>
        <w:t xml:space="preserve">, </w:t>
      </w:r>
      <w:r w:rsidRPr="00471D18">
        <w:rPr>
          <w:rStyle w:val="TF-COURIER10"/>
          <w:sz w:val="18"/>
          <w:szCs w:val="18"/>
        </w:rPr>
        <w:t>Cubo</w:t>
      </w:r>
      <w:r>
        <w:t xml:space="preserve">, </w:t>
      </w:r>
      <w:r w:rsidRPr="00471D18">
        <w:rPr>
          <w:rStyle w:val="TF-COURIER10"/>
          <w:sz w:val="18"/>
          <w:szCs w:val="18"/>
        </w:rPr>
        <w:t>Polígono</w:t>
      </w:r>
      <w:r>
        <w:t xml:space="preserve">, </w:t>
      </w:r>
      <w:proofErr w:type="spellStart"/>
      <w:r w:rsidRPr="00471D18">
        <w:rPr>
          <w:rStyle w:val="TF-COURIER10"/>
          <w:sz w:val="18"/>
          <w:szCs w:val="18"/>
        </w:rPr>
        <w:t>Spline</w:t>
      </w:r>
      <w:proofErr w:type="spellEnd"/>
      <w:r>
        <w:t xml:space="preserve">, </w:t>
      </w:r>
      <w:r w:rsidRPr="00471D18">
        <w:rPr>
          <w:rStyle w:val="TF-COURIER10"/>
          <w:sz w:val="18"/>
          <w:szCs w:val="18"/>
        </w:rPr>
        <w:t>Transladar</w:t>
      </w:r>
      <w:r>
        <w:t xml:space="preserve">, </w:t>
      </w:r>
      <w:r w:rsidRPr="00471D18">
        <w:rPr>
          <w:rStyle w:val="TF-COURIER10"/>
          <w:sz w:val="18"/>
          <w:szCs w:val="18"/>
        </w:rPr>
        <w:t>Rotacionar</w:t>
      </w:r>
      <w:r>
        <w:t xml:space="preserve">, </w:t>
      </w:r>
      <w:r w:rsidRPr="00471D18">
        <w:rPr>
          <w:rStyle w:val="TF-COURIER10"/>
          <w:sz w:val="18"/>
          <w:szCs w:val="18"/>
        </w:rPr>
        <w:t>Escalar</w:t>
      </w:r>
      <w:r w:rsidRPr="00471D18">
        <w:rPr>
          <w:sz w:val="18"/>
          <w:szCs w:val="18"/>
        </w:rPr>
        <w:t xml:space="preserve"> </w:t>
      </w:r>
      <w:r>
        <w:t xml:space="preserve">e </w:t>
      </w:r>
      <w:r w:rsidRPr="00471D18">
        <w:rPr>
          <w:rStyle w:val="TF-COURIER10"/>
          <w:sz w:val="18"/>
          <w:szCs w:val="18"/>
        </w:rPr>
        <w:t>Iluminação</w:t>
      </w:r>
      <w:r>
        <w:t xml:space="preserve">. O </w:t>
      </w:r>
      <w:r w:rsidRPr="00E04C41">
        <w:rPr>
          <w:rStyle w:val="TF-COURIER10"/>
          <w:sz w:val="18"/>
          <w:szCs w:val="18"/>
        </w:rPr>
        <w:t>Objeto Gráfico</w:t>
      </w:r>
      <w:r>
        <w:t xml:space="preserve">, </w:t>
      </w:r>
      <w:r w:rsidRPr="00E04C41">
        <w:rPr>
          <w:rStyle w:val="TF-COURIER10"/>
          <w:sz w:val="18"/>
          <w:szCs w:val="18"/>
        </w:rPr>
        <w:t>Cubo</w:t>
      </w:r>
      <w:r w:rsidRPr="00E04C41">
        <w:rPr>
          <w:sz w:val="18"/>
          <w:szCs w:val="18"/>
        </w:rPr>
        <w:t xml:space="preserve">,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t xml:space="preserve">são formas geométricas para dispor no espaço gráfico. </w:t>
      </w:r>
      <w:del w:id="47" w:author="Dalton Solano dos Reis" w:date="2024-06-19T08:07:00Z">
        <w:r w:rsidDel="002E3610">
          <w:delText>Os objetos</w:delText>
        </w:r>
      </w:del>
      <w:ins w:id="48" w:author="Dalton Solano dos Reis" w:date="2024-06-19T08:07:00Z">
        <w:r w:rsidR="002E3610">
          <w:t>As peças</w:t>
        </w:r>
      </w:ins>
      <w:r>
        <w:t xml:space="preserv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são responsáveis pela matriz geométrica (transformações geométricas homogêneas), podendo mudar a posição, orientação e o tamanho no espaço do objeto em que forem aplicados. A </w:t>
      </w:r>
      <w:r w:rsidRPr="00E04C41">
        <w:rPr>
          <w:rStyle w:val="TF-COURIER10"/>
          <w:sz w:val="18"/>
          <w:szCs w:val="18"/>
        </w:rPr>
        <w:t>Câmera</w:t>
      </w:r>
      <w:r w:rsidRPr="00E04C41">
        <w:rPr>
          <w:sz w:val="18"/>
          <w:szCs w:val="18"/>
        </w:rPr>
        <w:t xml:space="preserve"> </w:t>
      </w:r>
      <w:r>
        <w:t xml:space="preserve">e </w:t>
      </w:r>
      <w:r w:rsidRPr="00E04C41">
        <w:rPr>
          <w:rStyle w:val="TF-COURIER10"/>
          <w:sz w:val="18"/>
          <w:szCs w:val="18"/>
        </w:rPr>
        <w:t>Iluminação</w:t>
      </w:r>
      <w:r w:rsidRPr="00E04C41">
        <w:rPr>
          <w:sz w:val="18"/>
          <w:szCs w:val="18"/>
        </w:rPr>
        <w:t xml:space="preserve"> </w:t>
      </w:r>
      <w:r>
        <w:t xml:space="preserve">são fundamentais para o funcionamento da aplicação, visto que a </w:t>
      </w:r>
      <w:r w:rsidRPr="00E04C41">
        <w:rPr>
          <w:rStyle w:val="TF-COURIER10"/>
          <w:sz w:val="18"/>
          <w:szCs w:val="18"/>
        </w:rPr>
        <w:t>Câmera</w:t>
      </w:r>
      <w:r w:rsidRPr="00E04C41">
        <w:rPr>
          <w:sz w:val="18"/>
          <w:szCs w:val="18"/>
        </w:rPr>
        <w:t xml:space="preserve"> </w:t>
      </w:r>
      <w:r>
        <w:t xml:space="preserve">possibilitará a visualização do resultado e a </w:t>
      </w:r>
      <w:r w:rsidRPr="00E04C41">
        <w:rPr>
          <w:rStyle w:val="TF-COURIER10"/>
          <w:sz w:val="18"/>
          <w:szCs w:val="18"/>
        </w:rPr>
        <w:t>Iluminação</w:t>
      </w:r>
      <w:r w:rsidRPr="00E04C41">
        <w:rPr>
          <w:sz w:val="18"/>
          <w:szCs w:val="18"/>
        </w:rPr>
        <w:t xml:space="preserve"> </w:t>
      </w:r>
      <w:r>
        <w:t>permitirá que os objetos sejam vistos em cena (</w:t>
      </w:r>
      <w:proofErr w:type="spellStart"/>
      <w:r>
        <w:t>Buttenberg</w:t>
      </w:r>
      <w:proofErr w:type="spellEnd"/>
      <w:r>
        <w:t>, 2020).</w:t>
      </w:r>
    </w:p>
    <w:p w14:paraId="298DF0B9" w14:textId="554FE131" w:rsidR="005D3180" w:rsidRPr="00333972" w:rsidRDefault="005D3180" w:rsidP="005D3180">
      <w:pPr>
        <w:pStyle w:val="TF-TEXTO"/>
      </w:pPr>
      <w:r>
        <w:t xml:space="preserve">Ao selecionar </w:t>
      </w:r>
      <w:del w:id="49" w:author="Dalton Solano dos Reis" w:date="2024-06-19T08:08:00Z">
        <w:r w:rsidDel="002E3610">
          <w:delText>o bloco</w:delText>
        </w:r>
      </w:del>
      <w:ins w:id="50" w:author="Dalton Solano dos Reis" w:date="2024-06-19T08:08:00Z">
        <w:r w:rsidR="002E3610">
          <w:t>a peça</w:t>
        </w:r>
      </w:ins>
      <w:r>
        <w:t xml:space="preserve"> desejad</w:t>
      </w:r>
      <w:ins w:id="51" w:author="Dalton Solano dos Reis" w:date="2024-06-19T08:08:00Z">
        <w:r w:rsidR="002E3610">
          <w:t>a</w:t>
        </w:r>
      </w:ins>
      <w:del w:id="52" w:author="Dalton Solano dos Reis" w:date="2024-06-19T08:08:00Z">
        <w:r w:rsidDel="002E3610">
          <w:delText>o</w:delText>
        </w:r>
      </w:del>
      <w:r>
        <w:t>, o usuário deve arrastá-l</w:t>
      </w:r>
      <w:ins w:id="53" w:author="Dalton Solano dos Reis" w:date="2024-06-19T08:08:00Z">
        <w:r w:rsidR="002E3610">
          <w:t>a</w:t>
        </w:r>
      </w:ins>
      <w:del w:id="54" w:author="Dalton Solano dos Reis" w:date="2024-06-19T08:08:00Z">
        <w:r w:rsidDel="002E3610">
          <w:delText>o</w:delText>
        </w:r>
      </w:del>
      <w:r>
        <w:t xml:space="preserve"> até o </w:t>
      </w:r>
      <w:proofErr w:type="spellStart"/>
      <w:r w:rsidRPr="00E04C41">
        <w:rPr>
          <w:rStyle w:val="TF-COURIER10"/>
          <w:sz w:val="18"/>
          <w:szCs w:val="18"/>
        </w:rPr>
        <w:t>Renderer</w:t>
      </w:r>
      <w:proofErr w:type="spellEnd"/>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(b)), encaixando conforme formato da peça. Ao inserir um objeto geométrico, é possível adicionar tanto a iluminação quanto os objetos da matriz geométrica. Ao selecioná-los, é possível excluir o objeto ou editar suas propriedades, que aparecerem no canto superior esquerdo. Enquanto o aluno vai adicionando </w:t>
      </w:r>
      <w:del w:id="55" w:author="Dalton Solano dos Reis" w:date="2024-06-19T08:09:00Z">
        <w:r w:rsidDel="002E3610">
          <w:delText>blocos</w:delText>
        </w:r>
      </w:del>
      <w:ins w:id="56" w:author="Dalton Solano dos Reis" w:date="2024-06-19T08:09:00Z">
        <w:r w:rsidR="002E3610">
          <w:t>peças</w:t>
        </w:r>
      </w:ins>
      <w:r>
        <w:t xml:space="preserve">, é possível </w:t>
      </w:r>
      <w:proofErr w:type="spellStart"/>
      <w:r>
        <w:t>pré</w:t>
      </w:r>
      <w:proofErr w:type="spellEnd"/>
      <w:r>
        <w:t xml:space="preserve">-visualizar o resultado na tela de </w:t>
      </w:r>
      <w:r w:rsidRPr="00E04C41">
        <w:rPr>
          <w:rStyle w:val="TF-COURIER10"/>
          <w:sz w:val="18"/>
          <w:szCs w:val="18"/>
        </w:rPr>
        <w:t>Ambiente Gráfico</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(c)), podendo fazer alterações nos valores de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para obter o resultado desejado, que é apresentado na tela </w:t>
      </w:r>
      <w:r w:rsidRPr="00E04C41">
        <w:rPr>
          <w:rStyle w:val="TF-COURIER10"/>
          <w:sz w:val="18"/>
          <w:szCs w:val="18"/>
        </w:rPr>
        <w:t>Visualizador</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B4406D">
        <w:t xml:space="preserve"> (</w:t>
      </w:r>
      <w:r>
        <w:t>d))</w:t>
      </w:r>
      <w:r w:rsidRPr="00E04C41">
        <w:rPr>
          <w:sz w:val="18"/>
          <w:szCs w:val="18"/>
        </w:rPr>
        <w:t xml:space="preserve"> </w:t>
      </w:r>
      <w:r>
        <w:t>(</w:t>
      </w:r>
      <w:proofErr w:type="spellStart"/>
      <w:r>
        <w:t>Buttenberg</w:t>
      </w:r>
      <w:proofErr w:type="spellEnd"/>
      <w:r>
        <w:t>, 2020).</w:t>
      </w:r>
    </w:p>
    <w:p w14:paraId="4558AF1D" w14:textId="77777777" w:rsidR="005D3180" w:rsidRDefault="005D3180" w:rsidP="005D3180">
      <w:pPr>
        <w:pStyle w:val="TF-TEXTO"/>
      </w:pPr>
      <w:r>
        <w:t xml:space="preserve">Ao concluir o projeto, </w:t>
      </w:r>
      <w:proofErr w:type="spellStart"/>
      <w:r>
        <w:t>Buttenberg</w:t>
      </w:r>
      <w:proofErr w:type="spellEnd"/>
      <w:r>
        <w:t xml:space="preserve"> (2020) demonstra que os objetivos específicos foram parcialmente cumpridos, visto que algumas funcionalidades propostas, os objetos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rsidRPr="00333972">
        <w:t xml:space="preserve">e </w:t>
      </w:r>
      <w:r>
        <w:t xml:space="preserve">algumas </w:t>
      </w:r>
      <w:r w:rsidRPr="00333972">
        <w:t>propriedades da câmera, não foram implementados.</w:t>
      </w:r>
      <w:r>
        <w:t xml:space="preserve"> Além disso, o tutorial desenvolvido ficou limitado a poucas funções básicas. Ademais, o projeto não possui a funcionalidade de se fazer </w:t>
      </w:r>
      <w:r w:rsidRPr="00103923">
        <w:t xml:space="preserve">exercícios de treinamento do </w:t>
      </w:r>
      <w:r>
        <w:t>conteúdo relacionado a Computação Gráfica.</w:t>
      </w:r>
    </w:p>
    <w:p w14:paraId="4B4647E8" w14:textId="77777777" w:rsidR="00A7748B" w:rsidRDefault="00A7748B" w:rsidP="00A7748B">
      <w:pPr>
        <w:pStyle w:val="Ttulo2"/>
      </w:pPr>
      <w:bookmarkStart w:id="57" w:name="_Ref163671581"/>
      <w:r>
        <w:t>TRABALHOS CORRELATOS</w:t>
      </w:r>
      <w:bookmarkEnd w:id="57"/>
    </w:p>
    <w:p w14:paraId="59E20BF1" w14:textId="75A1C017" w:rsidR="00347500" w:rsidRPr="004E1041" w:rsidRDefault="00347500" w:rsidP="00347500">
      <w:pPr>
        <w:pStyle w:val="TF-TEXTO"/>
      </w:pPr>
      <w:bookmarkStart w:id="58" w:name="_Ref520281304"/>
      <w:bookmarkEnd w:id="16"/>
      <w:r>
        <w:t>Essa seção expõe três trabalhos selecionados com características em comum ao que se desenvolve</w:t>
      </w:r>
      <w:r w:rsidR="00FA389B">
        <w:t>u</w:t>
      </w:r>
      <w:r w:rsidR="002D5DA9">
        <w:t>, os quais são apresentados em quadros</w:t>
      </w:r>
      <w:r>
        <w:t xml:space="preserve">. </w:t>
      </w:r>
      <w:r w:rsidR="002D5DA9">
        <w:t xml:space="preserve">O </w:t>
      </w:r>
      <w:r w:rsidR="002D5DA9">
        <w:fldChar w:fldCharType="begin"/>
      </w:r>
      <w:r w:rsidR="002D5DA9">
        <w:instrText xml:space="preserve"> REF _Ref163671811 \h </w:instrText>
      </w:r>
      <w:r w:rsidR="002D5DA9">
        <w:fldChar w:fldCharType="separate"/>
      </w:r>
      <w:r w:rsidR="002D5DA9">
        <w:t xml:space="preserve">Quadro </w:t>
      </w:r>
      <w:r w:rsidR="002D5DA9">
        <w:rPr>
          <w:noProof/>
        </w:rPr>
        <w:t>1</w:t>
      </w:r>
      <w:r w:rsidR="002D5DA9">
        <w:fldChar w:fldCharType="end"/>
      </w:r>
      <w:r>
        <w:t xml:space="preserve"> traz um jogo desplugado para ensinar pensamento computacional às crianças, proposto por </w:t>
      </w:r>
      <w:r w:rsidRPr="00902863">
        <w:t>Rodrigues, Gomes e Carneiro (2022)</w:t>
      </w:r>
      <w:r>
        <w:t xml:space="preserve">. </w:t>
      </w:r>
      <w:r w:rsidR="002D5DA9">
        <w:t xml:space="preserve">O </w:t>
      </w:r>
      <w:r w:rsidR="002D5DA9">
        <w:fldChar w:fldCharType="begin"/>
      </w:r>
      <w:r w:rsidR="002D5DA9">
        <w:instrText xml:space="preserve"> REF _Ref163671991 \h </w:instrText>
      </w:r>
      <w:r w:rsidR="002D5DA9">
        <w:fldChar w:fldCharType="separate"/>
      </w:r>
      <w:r w:rsidR="002D5DA9">
        <w:t xml:space="preserve">Quadro </w:t>
      </w:r>
      <w:r w:rsidR="002D5DA9">
        <w:rPr>
          <w:noProof/>
        </w:rPr>
        <w:t>2</w:t>
      </w:r>
      <w:r w:rsidR="002D5DA9">
        <w:fldChar w:fldCharType="end"/>
      </w:r>
      <w:r w:rsidR="002D5DA9">
        <w:t xml:space="preserve"> </w:t>
      </w:r>
      <w:r>
        <w:t xml:space="preserve">aborda o jogo </w:t>
      </w:r>
      <w:proofErr w:type="spellStart"/>
      <w:r>
        <w:t>GeNiAl</w:t>
      </w:r>
      <w:proofErr w:type="spellEnd"/>
      <w:r>
        <w:t xml:space="preserve"> desenvolvido por </w:t>
      </w:r>
      <w:r w:rsidRPr="009F1B7C">
        <w:t>Barros, Sousa e Viana (2022)</w:t>
      </w:r>
      <w:r>
        <w:t xml:space="preserve">, que busca ensinar a tabela periódica para estudantes do ensino superior. </w:t>
      </w:r>
      <w:r w:rsidR="002D5DA9">
        <w:t xml:space="preserve">O </w:t>
      </w:r>
      <w:r w:rsidR="002D5DA9">
        <w:fldChar w:fldCharType="begin"/>
      </w:r>
      <w:r w:rsidR="002D5DA9">
        <w:instrText xml:space="preserve"> REF _Ref163672006 \h </w:instrText>
      </w:r>
      <w:r w:rsidR="002D5DA9">
        <w:fldChar w:fldCharType="separate"/>
      </w:r>
      <w:r w:rsidR="002D5DA9">
        <w:t xml:space="preserve">Quadro </w:t>
      </w:r>
      <w:r w:rsidR="002D5DA9">
        <w:rPr>
          <w:noProof/>
        </w:rPr>
        <w:t>3</w:t>
      </w:r>
      <w:r w:rsidR="002D5DA9">
        <w:fldChar w:fldCharType="end"/>
      </w:r>
      <w:r>
        <w:t xml:space="preserve"> apresenta uma plataforma com jogos que ensinam astronomia projetada por </w:t>
      </w:r>
      <w:proofErr w:type="spellStart"/>
      <w:r>
        <w:t>Siedler</w:t>
      </w:r>
      <w:proofErr w:type="spellEnd"/>
      <w:r>
        <w:t xml:space="preserve"> </w:t>
      </w:r>
      <w:r w:rsidRPr="00BE4983">
        <w:rPr>
          <w:i/>
          <w:iCs/>
        </w:rPr>
        <w:t>et al.</w:t>
      </w:r>
      <w:r>
        <w:rPr>
          <w:i/>
          <w:iCs/>
        </w:rPr>
        <w:t xml:space="preserve"> </w:t>
      </w:r>
      <w:r>
        <w:t>(2022).</w:t>
      </w:r>
    </w:p>
    <w:p w14:paraId="2043F50D" w14:textId="193FE665" w:rsidR="0019713D" w:rsidRPr="001B7764" w:rsidRDefault="0019713D" w:rsidP="0019713D">
      <w:pPr>
        <w:pStyle w:val="TF-LEGENDA"/>
      </w:pPr>
      <w:bookmarkStart w:id="59" w:name="_Ref163671811"/>
      <w:r>
        <w:t xml:space="preserve">Quadro </w:t>
      </w:r>
      <w:r w:rsidR="00FA76EB">
        <w:fldChar w:fldCharType="begin"/>
      </w:r>
      <w:r w:rsidR="00FA76EB">
        <w:instrText xml:space="preserve"> SEQ Quadro \* ARABIC </w:instrText>
      </w:r>
      <w:r w:rsidR="00FA76EB">
        <w:fldChar w:fldCharType="separate"/>
      </w:r>
      <w:r w:rsidR="00D14133">
        <w:rPr>
          <w:noProof/>
        </w:rPr>
        <w:t>1</w:t>
      </w:r>
      <w:r w:rsidR="00FA76EB">
        <w:fldChar w:fldCharType="end"/>
      </w:r>
      <w:bookmarkEnd w:id="58"/>
      <w:bookmarkEnd w:id="59"/>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5BF7769" w14:textId="77777777" w:rsidTr="003E0D48">
        <w:tc>
          <w:tcPr>
            <w:tcW w:w="1701" w:type="dxa"/>
            <w:shd w:val="clear" w:color="auto" w:fill="auto"/>
          </w:tcPr>
          <w:p w14:paraId="6A1CADB7" w14:textId="77777777" w:rsidR="0019713D" w:rsidRDefault="0019713D" w:rsidP="003E0D48">
            <w:pPr>
              <w:pStyle w:val="TF-TEXTO-QUADRO"/>
            </w:pPr>
            <w:r>
              <w:t>Referência</w:t>
            </w:r>
          </w:p>
        </w:tc>
        <w:tc>
          <w:tcPr>
            <w:tcW w:w="7970" w:type="dxa"/>
            <w:shd w:val="clear" w:color="auto" w:fill="auto"/>
          </w:tcPr>
          <w:p w14:paraId="694135F2" w14:textId="77777777" w:rsidR="0019713D" w:rsidRDefault="0019713D" w:rsidP="003E0D48">
            <w:pPr>
              <w:pStyle w:val="TF-TEXTO-QUADRO"/>
            </w:pPr>
            <w:r w:rsidRPr="00902863">
              <w:t>Rodrigues, Gomes e Carneiro (2022)</w:t>
            </w:r>
          </w:p>
        </w:tc>
      </w:tr>
      <w:tr w:rsidR="0019713D" w14:paraId="5716F014" w14:textId="77777777" w:rsidTr="003E0D48">
        <w:tc>
          <w:tcPr>
            <w:tcW w:w="1701" w:type="dxa"/>
            <w:shd w:val="clear" w:color="auto" w:fill="auto"/>
          </w:tcPr>
          <w:p w14:paraId="1D54993D" w14:textId="77777777" w:rsidR="0019713D" w:rsidRDefault="0019713D" w:rsidP="003E0D48">
            <w:pPr>
              <w:pStyle w:val="TF-TEXTO-QUADRO"/>
            </w:pPr>
            <w:r>
              <w:t>Objetivos</w:t>
            </w:r>
          </w:p>
        </w:tc>
        <w:tc>
          <w:tcPr>
            <w:tcW w:w="7970" w:type="dxa"/>
            <w:shd w:val="clear" w:color="auto" w:fill="auto"/>
          </w:tcPr>
          <w:p w14:paraId="51878570" w14:textId="2D6F68FA" w:rsidR="0019713D" w:rsidRDefault="0019713D" w:rsidP="003E0D48">
            <w:pPr>
              <w:pStyle w:val="TF-TEXTO-QUADRO"/>
            </w:pPr>
            <w:r>
              <w:t xml:space="preserve">Trazer o </w:t>
            </w:r>
            <w:r w:rsidR="00806D57">
              <w:t>S</w:t>
            </w:r>
            <w:r>
              <w:t>cratch para meio físico, a fim de ajudar os alunos de escolas sem acesso à tecnologia e internet a desenvolverem o pensamento computacional durante cenário pandêmico</w:t>
            </w:r>
            <w:r w:rsidR="00806D57">
              <w:t xml:space="preserve"> (Rodrigues; Gomes; Carneiro, 2022).</w:t>
            </w:r>
          </w:p>
        </w:tc>
      </w:tr>
      <w:tr w:rsidR="0019713D" w14:paraId="6C700BE8" w14:textId="77777777" w:rsidTr="003E0D48">
        <w:tc>
          <w:tcPr>
            <w:tcW w:w="1701" w:type="dxa"/>
            <w:shd w:val="clear" w:color="auto" w:fill="auto"/>
          </w:tcPr>
          <w:p w14:paraId="260519AA" w14:textId="77777777" w:rsidR="0019713D" w:rsidRDefault="0019713D" w:rsidP="003E0D48">
            <w:pPr>
              <w:pStyle w:val="TF-TEXTO-QUADRO"/>
            </w:pPr>
            <w:r>
              <w:t>Principais funcionalidades</w:t>
            </w:r>
          </w:p>
        </w:tc>
        <w:tc>
          <w:tcPr>
            <w:tcW w:w="7970" w:type="dxa"/>
            <w:shd w:val="clear" w:color="auto" w:fill="auto"/>
          </w:tcPr>
          <w:p w14:paraId="2CB665E7" w14:textId="5122A94E" w:rsidR="0019713D" w:rsidRDefault="0019713D" w:rsidP="003E0D48">
            <w:pPr>
              <w:pStyle w:val="TF-TEXTO-QUADRO"/>
            </w:pPr>
            <w:r>
              <w:t>Encaixar blocos para atingir o objetivo de cada tarefa proposta</w:t>
            </w:r>
            <w:r w:rsidR="00806D57">
              <w:t xml:space="preserve"> (Rodrigues; Gomes; Carneiro, 2022).</w:t>
            </w:r>
          </w:p>
        </w:tc>
      </w:tr>
      <w:tr w:rsidR="0019713D" w14:paraId="4E59D932" w14:textId="77777777" w:rsidTr="003E0D48">
        <w:tc>
          <w:tcPr>
            <w:tcW w:w="1701" w:type="dxa"/>
            <w:shd w:val="clear" w:color="auto" w:fill="auto"/>
          </w:tcPr>
          <w:p w14:paraId="2185BDF1" w14:textId="77777777" w:rsidR="0019713D" w:rsidRDefault="0019713D" w:rsidP="003E0D48">
            <w:pPr>
              <w:pStyle w:val="TF-TEXTO-QUADRO"/>
            </w:pPr>
            <w:r>
              <w:t>Ferramentas de desenvolvimento</w:t>
            </w:r>
          </w:p>
        </w:tc>
        <w:tc>
          <w:tcPr>
            <w:tcW w:w="7970" w:type="dxa"/>
            <w:shd w:val="clear" w:color="auto" w:fill="auto"/>
          </w:tcPr>
          <w:p w14:paraId="22D4875E" w14:textId="44E4D605" w:rsidR="0019713D" w:rsidRDefault="0019713D" w:rsidP="003E0D48">
            <w:pPr>
              <w:pStyle w:val="TF-TEXTO-QUADRO"/>
            </w:pPr>
            <w:r>
              <w:t>Blocos de materiais acessíveis e coloridos (exemplo: EVA)</w:t>
            </w:r>
            <w:r w:rsidR="00806D57">
              <w:t xml:space="preserve"> (Rodrigues; Gomes; Carneiro, 2022).</w:t>
            </w:r>
          </w:p>
        </w:tc>
      </w:tr>
      <w:tr w:rsidR="0019713D" w14:paraId="151A7F19" w14:textId="77777777" w:rsidTr="003E0D48">
        <w:tc>
          <w:tcPr>
            <w:tcW w:w="1701" w:type="dxa"/>
            <w:shd w:val="clear" w:color="auto" w:fill="auto"/>
          </w:tcPr>
          <w:p w14:paraId="67EE27E8" w14:textId="77777777" w:rsidR="0019713D" w:rsidRDefault="0019713D" w:rsidP="003E0D48">
            <w:pPr>
              <w:pStyle w:val="TF-TEXTO-QUADRO"/>
            </w:pPr>
            <w:r>
              <w:t>Resultados e conclusões</w:t>
            </w:r>
          </w:p>
        </w:tc>
        <w:tc>
          <w:tcPr>
            <w:tcW w:w="7970" w:type="dxa"/>
            <w:shd w:val="clear" w:color="auto" w:fill="auto"/>
          </w:tcPr>
          <w:p w14:paraId="367DD9D5" w14:textId="491911AF" w:rsidR="0019713D" w:rsidRDefault="0019713D" w:rsidP="003E0D48">
            <w:pPr>
              <w:pStyle w:val="TF-TEXTO-QUADRO"/>
            </w:pPr>
            <w:r>
              <w:t>Os alunos conseguiram concluir as atividades e adquiriram o conhecimento desejado. Contudo, os alunos levaram mais tempo por não terem apoio presencial dos professores para tirar dúvidas</w:t>
            </w:r>
            <w:r w:rsidR="00806D57">
              <w:t xml:space="preserve"> (Rodrigues; Gomes; Carneiro, 2022).</w:t>
            </w:r>
          </w:p>
        </w:tc>
      </w:tr>
    </w:tbl>
    <w:p w14:paraId="52A832D7" w14:textId="466AE6D1" w:rsidR="0019713D" w:rsidRPr="00A170D0" w:rsidRDefault="0019713D" w:rsidP="00A170D0">
      <w:pPr>
        <w:pStyle w:val="TF-FONTE"/>
      </w:pPr>
      <w:r w:rsidRPr="00A170D0">
        <w:t>Fonte: elaborado pelo autor.</w:t>
      </w:r>
    </w:p>
    <w:p w14:paraId="2DF60798" w14:textId="1B2A854B" w:rsidR="002D5DA9" w:rsidRDefault="002D5DA9" w:rsidP="002D5DA9">
      <w:pPr>
        <w:pStyle w:val="TF-LEGENDA"/>
      </w:pPr>
      <w:bookmarkStart w:id="60" w:name="_Ref163671991"/>
      <w:r>
        <w:lastRenderedPageBreak/>
        <w:t xml:space="preserve">Quadro </w:t>
      </w:r>
      <w:r w:rsidR="00FA76EB">
        <w:fldChar w:fldCharType="begin"/>
      </w:r>
      <w:r w:rsidR="00FA76EB">
        <w:instrText xml:space="preserve"> SEQ Quadro \* ARABIC </w:instrText>
      </w:r>
      <w:r w:rsidR="00FA76EB">
        <w:fldChar w:fldCharType="separate"/>
      </w:r>
      <w:r w:rsidR="00D14133">
        <w:rPr>
          <w:noProof/>
        </w:rPr>
        <w:t>2</w:t>
      </w:r>
      <w:r w:rsidR="00FA76EB">
        <w:fldChar w:fldCharType="end"/>
      </w:r>
      <w:bookmarkEnd w:id="60"/>
      <w:r>
        <w:t xml:space="preserve"> - Trabalho Correlato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3A8B95D6" w14:textId="77777777" w:rsidTr="002D5DA9">
        <w:tc>
          <w:tcPr>
            <w:tcW w:w="1698" w:type="dxa"/>
            <w:shd w:val="clear" w:color="auto" w:fill="auto"/>
          </w:tcPr>
          <w:p w14:paraId="19B33EB8" w14:textId="77777777" w:rsidR="0019713D" w:rsidRDefault="0019713D" w:rsidP="003E0D48">
            <w:pPr>
              <w:pStyle w:val="TF-TEXTO-QUADRO"/>
            </w:pPr>
            <w:r>
              <w:t>Referência</w:t>
            </w:r>
          </w:p>
        </w:tc>
        <w:tc>
          <w:tcPr>
            <w:tcW w:w="7823" w:type="dxa"/>
            <w:shd w:val="clear" w:color="auto" w:fill="auto"/>
          </w:tcPr>
          <w:p w14:paraId="0C79DFCE" w14:textId="49689677" w:rsidR="0019713D" w:rsidRDefault="0019713D" w:rsidP="003E0D48">
            <w:pPr>
              <w:pStyle w:val="TF-TEXTO-QUADRO"/>
            </w:pPr>
            <w:r>
              <w:t>Barros, Sousa e Viana</w:t>
            </w:r>
            <w:r w:rsidRPr="00902863">
              <w:t xml:space="preserve"> (2022)</w:t>
            </w:r>
          </w:p>
        </w:tc>
      </w:tr>
      <w:tr w:rsidR="0019713D" w14:paraId="6F93D794" w14:textId="77777777" w:rsidTr="002D5DA9">
        <w:tc>
          <w:tcPr>
            <w:tcW w:w="1698" w:type="dxa"/>
            <w:shd w:val="clear" w:color="auto" w:fill="auto"/>
          </w:tcPr>
          <w:p w14:paraId="18000ED5" w14:textId="77777777" w:rsidR="0019713D" w:rsidRDefault="0019713D" w:rsidP="003E0D48">
            <w:pPr>
              <w:pStyle w:val="TF-TEXTO-QUADRO"/>
            </w:pPr>
            <w:r>
              <w:t>Objetivos</w:t>
            </w:r>
          </w:p>
        </w:tc>
        <w:tc>
          <w:tcPr>
            <w:tcW w:w="7823" w:type="dxa"/>
            <w:shd w:val="clear" w:color="auto" w:fill="auto"/>
          </w:tcPr>
          <w:p w14:paraId="5545BDEC" w14:textId="54073964" w:rsidR="0019713D" w:rsidRDefault="0019713D" w:rsidP="003E0D48">
            <w:pPr>
              <w:pStyle w:val="TF-TEXTO-QUADRO"/>
            </w:pPr>
            <w:r>
              <w:t>Ajudar</w:t>
            </w:r>
            <w:r w:rsidRPr="00DF3839">
              <w:t xml:space="preserve"> estudantes de ensino superior, que </w:t>
            </w:r>
            <w:r>
              <w:t>estejam</w:t>
            </w:r>
            <w:r w:rsidRPr="00DF3839">
              <w:t xml:space="preserve"> </w:t>
            </w:r>
            <w:r>
              <w:t>n</w:t>
            </w:r>
            <w:r w:rsidRPr="00DF3839">
              <w:t xml:space="preserve">a área das ciências ou que apenas </w:t>
            </w:r>
            <w:r>
              <w:t>tenham</w:t>
            </w:r>
            <w:r w:rsidRPr="00DF3839">
              <w:t xml:space="preserve"> interesse no assunto, a aprender sobre a tabela periódica</w:t>
            </w:r>
            <w:r w:rsidR="00806D57">
              <w:t xml:space="preserve"> (Barros; Sousa; Viana, 2022).</w:t>
            </w:r>
          </w:p>
        </w:tc>
      </w:tr>
      <w:tr w:rsidR="0019713D" w14:paraId="7CEC9DE1" w14:textId="77777777" w:rsidTr="002D5DA9">
        <w:tc>
          <w:tcPr>
            <w:tcW w:w="1698" w:type="dxa"/>
            <w:shd w:val="clear" w:color="auto" w:fill="auto"/>
          </w:tcPr>
          <w:p w14:paraId="15C24899" w14:textId="77777777" w:rsidR="0019713D" w:rsidRDefault="0019713D" w:rsidP="003E0D48">
            <w:pPr>
              <w:pStyle w:val="TF-TEXTO-QUADRO"/>
            </w:pPr>
            <w:r>
              <w:t>Principais funcionalidades</w:t>
            </w:r>
          </w:p>
        </w:tc>
        <w:tc>
          <w:tcPr>
            <w:tcW w:w="7823" w:type="dxa"/>
            <w:shd w:val="clear" w:color="auto" w:fill="auto"/>
          </w:tcPr>
          <w:p w14:paraId="5967C490" w14:textId="1BA0A377" w:rsidR="0019713D" w:rsidRDefault="0019713D" w:rsidP="003E0D48">
            <w:pPr>
              <w:pStyle w:val="TF-TEXTO-QUADRO"/>
            </w:pPr>
            <w:r>
              <w:t>Nele, existe um quiz e mais três trilhas para treinar diferentes conhecimentos da área, sendo que cada uma delas está ligada a um objetivo proposto (</w:t>
            </w:r>
            <w:r>
              <w:fldChar w:fldCharType="begin"/>
            </w:r>
            <w:r>
              <w:instrText xml:space="preserve"> REF _Ref146363260 \h </w:instrText>
            </w:r>
            <w:r>
              <w:fldChar w:fldCharType="separate"/>
            </w:r>
            <w:r>
              <w:t xml:space="preserve">Figura </w:t>
            </w:r>
            <w:r>
              <w:rPr>
                <w:noProof/>
              </w:rPr>
              <w:t>2</w:t>
            </w:r>
            <w:r>
              <w:fldChar w:fldCharType="end"/>
            </w:r>
            <w:r>
              <w:t>): Germânio (Ge), com exercícios de agilidade para memorizar nome, símbolo e número atômico do elemento; Níquel (Ni), um minijogo da memória com o objetivo de relacionar elementos químicos com artigos do cotidiano; e Alumínio (Al), com atividades de lógica que buscam relacionar a posição do elemento na tabela com suas características</w:t>
            </w:r>
            <w:r w:rsidR="00806D57">
              <w:t xml:space="preserve"> (Barros; Sousa; Viana, 2022).</w:t>
            </w:r>
          </w:p>
        </w:tc>
      </w:tr>
      <w:tr w:rsidR="0019713D" w14:paraId="63A4E2AC" w14:textId="77777777" w:rsidTr="002D5DA9">
        <w:tc>
          <w:tcPr>
            <w:tcW w:w="1698" w:type="dxa"/>
            <w:shd w:val="clear" w:color="auto" w:fill="auto"/>
          </w:tcPr>
          <w:p w14:paraId="1C71AB37" w14:textId="77777777" w:rsidR="0019713D" w:rsidRDefault="0019713D" w:rsidP="003E0D48">
            <w:pPr>
              <w:pStyle w:val="TF-TEXTO-QUADRO"/>
            </w:pPr>
            <w:r>
              <w:t>Ferramentas de desenvolvimento</w:t>
            </w:r>
          </w:p>
        </w:tc>
        <w:tc>
          <w:tcPr>
            <w:tcW w:w="7823" w:type="dxa"/>
            <w:shd w:val="clear" w:color="auto" w:fill="auto"/>
          </w:tcPr>
          <w:p w14:paraId="4FC214CD" w14:textId="4B268ABA" w:rsidR="0019713D" w:rsidRDefault="0019713D" w:rsidP="003E0D48">
            <w:pPr>
              <w:pStyle w:val="TF-TEXTO-QUADRO"/>
            </w:pPr>
            <w:r>
              <w:t xml:space="preserve">O jogo foi desenvolvido para web em Next.js e </w:t>
            </w:r>
            <w:proofErr w:type="spellStart"/>
            <w:proofErr w:type="gramStart"/>
            <w:r>
              <w:t>React,js</w:t>
            </w:r>
            <w:proofErr w:type="spellEnd"/>
            <w:proofErr w:type="gramEnd"/>
            <w:r w:rsidR="00806D57">
              <w:t xml:space="preserve"> (Barros; Sousa; Viana, 2022).</w:t>
            </w:r>
          </w:p>
        </w:tc>
      </w:tr>
      <w:tr w:rsidR="0019713D" w14:paraId="13F39C9F" w14:textId="77777777" w:rsidTr="002D5DA9">
        <w:tc>
          <w:tcPr>
            <w:tcW w:w="1698" w:type="dxa"/>
            <w:shd w:val="clear" w:color="auto" w:fill="auto"/>
          </w:tcPr>
          <w:p w14:paraId="4798D765" w14:textId="77777777" w:rsidR="0019713D" w:rsidRDefault="0019713D" w:rsidP="003E0D48">
            <w:pPr>
              <w:pStyle w:val="TF-TEXTO-QUADRO"/>
            </w:pPr>
            <w:r>
              <w:t>Resultados e conclusões</w:t>
            </w:r>
          </w:p>
        </w:tc>
        <w:tc>
          <w:tcPr>
            <w:tcW w:w="7823" w:type="dxa"/>
            <w:shd w:val="clear" w:color="auto" w:fill="auto"/>
          </w:tcPr>
          <w:p w14:paraId="4D8C21A5" w14:textId="71BB7FD8" w:rsidR="0019713D" w:rsidRDefault="0019713D" w:rsidP="003E0D48">
            <w:pPr>
              <w:pStyle w:val="TF-TEXTO-QUADRO"/>
            </w:pPr>
            <w:r>
              <w:t>Com base nas respostas obtidas, notou-se que a aplicação contribuiu com o fortalecimento e aprimoramento dos saberes dos alunos, visto que obterem alto desempenho nas atividades do jogo. Os pesquisados também informaram que obtiveram sentimento de satisfação ao concluir as tarefas pré-estabelecidas com êxito</w:t>
            </w:r>
            <w:r w:rsidR="00806D57">
              <w:t xml:space="preserve"> (Barros; Sousa; Viana, 2022).</w:t>
            </w:r>
          </w:p>
        </w:tc>
      </w:tr>
    </w:tbl>
    <w:p w14:paraId="03CC45E6" w14:textId="77777777" w:rsidR="0019713D" w:rsidRDefault="0019713D" w:rsidP="0019713D">
      <w:pPr>
        <w:pStyle w:val="TF-FONTE"/>
      </w:pPr>
      <w:r>
        <w:t>Fonte: elaborado pelo autor.</w:t>
      </w:r>
    </w:p>
    <w:p w14:paraId="1A7FAFC2" w14:textId="0444ABCB" w:rsidR="002D5DA9" w:rsidRDefault="002D5DA9" w:rsidP="002D5DA9">
      <w:pPr>
        <w:pStyle w:val="TF-LEGENDA"/>
      </w:pPr>
      <w:bookmarkStart w:id="61" w:name="_Ref163672006"/>
      <w:r>
        <w:t xml:space="preserve">Quadro </w:t>
      </w:r>
      <w:r w:rsidR="00FA76EB">
        <w:fldChar w:fldCharType="begin"/>
      </w:r>
      <w:r w:rsidR="00FA76EB">
        <w:instrText xml:space="preserve"> SEQ Quadro \* ARABIC </w:instrText>
      </w:r>
      <w:r w:rsidR="00FA76EB">
        <w:fldChar w:fldCharType="separate"/>
      </w:r>
      <w:r w:rsidR="00D14133">
        <w:rPr>
          <w:noProof/>
        </w:rPr>
        <w:t>3</w:t>
      </w:r>
      <w:r w:rsidR="00FA76EB">
        <w:fldChar w:fldCharType="end"/>
      </w:r>
      <w:bookmarkEnd w:id="61"/>
      <w:r>
        <w:t xml:space="preserve"> - Trabalho Correlato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E2B7F91" w14:textId="77777777" w:rsidTr="002D5DA9">
        <w:tc>
          <w:tcPr>
            <w:tcW w:w="1698" w:type="dxa"/>
            <w:shd w:val="clear" w:color="auto" w:fill="auto"/>
          </w:tcPr>
          <w:p w14:paraId="13CF7C42" w14:textId="77777777" w:rsidR="0019713D" w:rsidRDefault="0019713D" w:rsidP="003E0D48">
            <w:pPr>
              <w:pStyle w:val="TF-TEXTO-QUADRO"/>
            </w:pPr>
            <w:r>
              <w:t>Referência</w:t>
            </w:r>
          </w:p>
        </w:tc>
        <w:tc>
          <w:tcPr>
            <w:tcW w:w="7823" w:type="dxa"/>
            <w:shd w:val="clear" w:color="auto" w:fill="auto"/>
          </w:tcPr>
          <w:p w14:paraId="19DEA9F9" w14:textId="60364BAA" w:rsidR="0019713D" w:rsidRDefault="0019713D" w:rsidP="003E0D48">
            <w:pPr>
              <w:pStyle w:val="TF-TEXTO-QUADRO"/>
            </w:pPr>
            <w:proofErr w:type="spellStart"/>
            <w:r>
              <w:t>Siedler</w:t>
            </w:r>
            <w:proofErr w:type="spellEnd"/>
            <w:r>
              <w:t xml:space="preserve"> </w:t>
            </w:r>
            <w:r w:rsidRPr="0019713D">
              <w:rPr>
                <w:i/>
                <w:iCs/>
              </w:rPr>
              <w:t>et al.</w:t>
            </w:r>
            <w:r w:rsidRPr="00902863">
              <w:t xml:space="preserve"> (2022)</w:t>
            </w:r>
          </w:p>
        </w:tc>
      </w:tr>
      <w:tr w:rsidR="0019713D" w14:paraId="1C049D82" w14:textId="77777777" w:rsidTr="002D5DA9">
        <w:tc>
          <w:tcPr>
            <w:tcW w:w="1698" w:type="dxa"/>
            <w:shd w:val="clear" w:color="auto" w:fill="auto"/>
          </w:tcPr>
          <w:p w14:paraId="35C98371" w14:textId="77777777" w:rsidR="0019713D" w:rsidRDefault="0019713D" w:rsidP="003E0D48">
            <w:pPr>
              <w:pStyle w:val="TF-TEXTO-QUADRO"/>
            </w:pPr>
            <w:r>
              <w:t>Objetivos</w:t>
            </w:r>
          </w:p>
        </w:tc>
        <w:tc>
          <w:tcPr>
            <w:tcW w:w="7823" w:type="dxa"/>
            <w:shd w:val="clear" w:color="auto" w:fill="auto"/>
          </w:tcPr>
          <w:p w14:paraId="0EC44E83" w14:textId="4EA4E035" w:rsidR="0019713D" w:rsidRDefault="0019713D" w:rsidP="003E0D48">
            <w:pPr>
              <w:pStyle w:val="TF-TEXTO-QUADRO"/>
            </w:pPr>
            <w:r>
              <w:t xml:space="preserve">Para obter o aprimoramento das técnicas de ensino sobre astronomia em sala de aula, </w:t>
            </w:r>
            <w:proofErr w:type="spellStart"/>
            <w:r>
              <w:t>Siedler</w:t>
            </w:r>
            <w:proofErr w:type="spellEnd"/>
            <w:r>
              <w:t xml:space="preserve"> </w:t>
            </w:r>
            <w:r w:rsidRPr="781FAB42">
              <w:rPr>
                <w:i/>
                <w:iCs/>
              </w:rPr>
              <w:t xml:space="preserve">et al. </w:t>
            </w:r>
            <w:r>
              <w:t>(2022) criaram uma plataforma com jogos para auxiliar os professores a ensinarem o tema de forma mais interessante aos alunos, promovendo engajamento</w:t>
            </w:r>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7DF8263A" w14:textId="77777777" w:rsidTr="002D5DA9">
        <w:tc>
          <w:tcPr>
            <w:tcW w:w="1698" w:type="dxa"/>
            <w:shd w:val="clear" w:color="auto" w:fill="auto"/>
          </w:tcPr>
          <w:p w14:paraId="781B3441" w14:textId="77777777" w:rsidR="0019713D" w:rsidRDefault="0019713D" w:rsidP="003E0D48">
            <w:pPr>
              <w:pStyle w:val="TF-TEXTO-QUADRO"/>
            </w:pPr>
            <w:r>
              <w:t>Principais funcionalidades</w:t>
            </w:r>
          </w:p>
        </w:tc>
        <w:tc>
          <w:tcPr>
            <w:tcW w:w="7823" w:type="dxa"/>
            <w:shd w:val="clear" w:color="auto" w:fill="auto"/>
          </w:tcPr>
          <w:p w14:paraId="46B08C03" w14:textId="65418B0F" w:rsidR="0019713D" w:rsidRDefault="0019713D" w:rsidP="003E0D48">
            <w:pPr>
              <w:pStyle w:val="TF-TEXTO-QUADRO"/>
            </w:pPr>
            <w:r>
              <w:t xml:space="preserve">Primeiro jogo: apresenta dois módulos, </w:t>
            </w:r>
            <w:r w:rsidRPr="00471D18">
              <w:rPr>
                <w:rStyle w:val="TF-COURIER10"/>
                <w:sz w:val="18"/>
                <w:szCs w:val="18"/>
              </w:rPr>
              <w:t>Professor</w:t>
            </w:r>
            <w:r w:rsidRPr="00471D18">
              <w:rPr>
                <w:sz w:val="18"/>
                <w:szCs w:val="18"/>
              </w:rPr>
              <w:t xml:space="preserve"> </w:t>
            </w:r>
            <w:r>
              <w:t xml:space="preserve">e </w:t>
            </w:r>
            <w:r w:rsidRPr="00471D18">
              <w:rPr>
                <w:rStyle w:val="TF-COURIER10"/>
                <w:sz w:val="18"/>
                <w:szCs w:val="18"/>
              </w:rPr>
              <w:t>Aluno</w:t>
            </w:r>
            <w:r>
              <w:t xml:space="preserve">. Em </w:t>
            </w:r>
            <w:r w:rsidRPr="00471D18">
              <w:rPr>
                <w:rStyle w:val="TF-COURIER10"/>
                <w:sz w:val="18"/>
                <w:szCs w:val="18"/>
              </w:rPr>
              <w:t>Professor</w:t>
            </w:r>
            <w:r>
              <w:t xml:space="preserve">, o docente pode inserir mais informações sobre o tema, aplicar questionários, coletar dados de desempenho dos discentes, entre outras funcionalidades. No modo </w:t>
            </w:r>
            <w:r w:rsidRPr="00471D18">
              <w:rPr>
                <w:rStyle w:val="TF-COURIER10"/>
                <w:sz w:val="18"/>
                <w:szCs w:val="18"/>
              </w:rPr>
              <w:t>Aluno</w:t>
            </w:r>
            <w:r>
              <w:t>, o estudante pode visualizar as informações postadas clicando em cada um dos planetas alinhados na tela, além de realizar questionários e salvar em arquivo no formato PDF tanto o conteúdo sobre planetas quanto as questões com suas respostas registradas</w:t>
            </w:r>
            <w:r w:rsidR="00806D57">
              <w:t xml:space="preserve"> (</w:t>
            </w:r>
            <w:proofErr w:type="spellStart"/>
            <w:r w:rsidR="00806D57">
              <w:t>Siedler</w:t>
            </w:r>
            <w:proofErr w:type="spellEnd"/>
            <w:r w:rsidR="00806D57">
              <w:t xml:space="preserve"> </w:t>
            </w:r>
            <w:r w:rsidR="00806D57">
              <w:rPr>
                <w:i/>
                <w:iCs/>
              </w:rPr>
              <w:t>et al.</w:t>
            </w:r>
            <w:r w:rsidR="00806D57">
              <w:t>, 2022).</w:t>
            </w:r>
            <w:r>
              <w:br/>
              <w:t>Segundo jogo: apresenta dinâmica de fases. Cada fase é um planeta e, para ganhar o jogo, o usuário deve viajar de planeta em planeta, começando pelo Sol e terminando o trajeto em Netuno. Para alcançar ao próximo astro, o aluno deve completar tarefas e ao chegar no destino pode acessar informações sobre aquele planeta</w:t>
            </w:r>
            <w:r w:rsidR="00806D57">
              <w:t xml:space="preserve"> (</w:t>
            </w:r>
            <w:proofErr w:type="spellStart"/>
            <w:r w:rsidR="00806D57">
              <w:t>Siedler</w:t>
            </w:r>
            <w:proofErr w:type="spellEnd"/>
            <w:r w:rsidR="00806D57">
              <w:t xml:space="preserve"> </w:t>
            </w:r>
            <w:r w:rsidR="00806D57">
              <w:rPr>
                <w:i/>
                <w:iCs/>
              </w:rPr>
              <w:t>et al.</w:t>
            </w:r>
            <w:r w:rsidR="00806D57">
              <w:t>, 2022).</w:t>
            </w:r>
            <w:r>
              <w:br/>
              <w:t xml:space="preserve">Terceiro jogo: o usuário lê com a câmera do smartphone com sistema Android cartas que funcionam como marcadores. Ao ler a imagem, o aplicativo projeta o respectivo astro em 3D na tela. Caso o usuário não possua os cartões, pode visualizar as imagens em 2D (sem a experiência de Realidade Aumentada) </w:t>
            </w:r>
            <w:r w:rsidR="00806D57">
              <w:t>(</w:t>
            </w:r>
            <w:proofErr w:type="spellStart"/>
            <w:r w:rsidR="00806D57">
              <w:t>Siedler</w:t>
            </w:r>
            <w:proofErr w:type="spellEnd"/>
            <w:r w:rsidR="00806D57">
              <w:t xml:space="preserve"> </w:t>
            </w:r>
            <w:r w:rsidR="00806D57">
              <w:rPr>
                <w:i/>
                <w:iCs/>
              </w:rPr>
              <w:t>et al.</w:t>
            </w:r>
            <w:r w:rsidR="00806D57">
              <w:t>, 2022).</w:t>
            </w:r>
          </w:p>
        </w:tc>
      </w:tr>
      <w:tr w:rsidR="0019713D" w14:paraId="197470B1" w14:textId="77777777" w:rsidTr="002D5DA9">
        <w:tc>
          <w:tcPr>
            <w:tcW w:w="1698" w:type="dxa"/>
            <w:shd w:val="clear" w:color="auto" w:fill="auto"/>
          </w:tcPr>
          <w:p w14:paraId="33DF88CA" w14:textId="77777777" w:rsidR="0019713D" w:rsidRDefault="0019713D" w:rsidP="003E0D48">
            <w:pPr>
              <w:pStyle w:val="TF-TEXTO-QUADRO"/>
            </w:pPr>
            <w:r>
              <w:t>Ferramentas de desenvolvimento</w:t>
            </w:r>
          </w:p>
        </w:tc>
        <w:tc>
          <w:tcPr>
            <w:tcW w:w="7823" w:type="dxa"/>
            <w:shd w:val="clear" w:color="auto" w:fill="auto"/>
          </w:tcPr>
          <w:p w14:paraId="5B274000" w14:textId="18D38C90" w:rsidR="0019713D" w:rsidRDefault="0019713D" w:rsidP="003E0D48">
            <w:pPr>
              <w:pStyle w:val="TF-TEXTO-QUADRO"/>
            </w:pPr>
            <w:r>
              <w:t xml:space="preserve">Primeiro jogo: </w:t>
            </w:r>
            <w:proofErr w:type="spellStart"/>
            <w:r>
              <w:t>HyperText</w:t>
            </w:r>
            <w:proofErr w:type="spellEnd"/>
            <w:r>
              <w:t xml:space="preserve"> Markup </w:t>
            </w:r>
            <w:proofErr w:type="spellStart"/>
            <w:r>
              <w:t>Language</w:t>
            </w:r>
            <w:proofErr w:type="spellEnd"/>
            <w:r>
              <w:t xml:space="preserve"> 5 (HTML5), </w:t>
            </w:r>
            <w:proofErr w:type="spellStart"/>
            <w:r>
              <w:t>JavaScript</w:t>
            </w:r>
            <w:proofErr w:type="spellEnd"/>
            <w:r>
              <w:t xml:space="preserve">, </w:t>
            </w:r>
            <w:proofErr w:type="spellStart"/>
            <w:r>
              <w:t>NodeJS</w:t>
            </w:r>
            <w:proofErr w:type="spellEnd"/>
            <w:r>
              <w:t xml:space="preserve"> e </w:t>
            </w:r>
            <w:proofErr w:type="spellStart"/>
            <w:r>
              <w:t>MongoDB</w:t>
            </w:r>
            <w:proofErr w:type="spellEnd"/>
            <w:r w:rsidR="00806D57">
              <w:t xml:space="preserve"> (</w:t>
            </w:r>
            <w:proofErr w:type="spellStart"/>
            <w:r w:rsidR="00806D57">
              <w:t>Siedler</w:t>
            </w:r>
            <w:proofErr w:type="spellEnd"/>
            <w:r w:rsidR="00806D57">
              <w:t xml:space="preserve"> </w:t>
            </w:r>
            <w:r w:rsidR="00806D57">
              <w:rPr>
                <w:i/>
                <w:iCs/>
              </w:rPr>
              <w:t>et al.</w:t>
            </w:r>
            <w:r w:rsidR="00806D57">
              <w:t>, 2022).</w:t>
            </w:r>
          </w:p>
          <w:p w14:paraId="400EE768" w14:textId="506EDD55" w:rsidR="0019713D" w:rsidRDefault="0019713D" w:rsidP="003E0D48">
            <w:pPr>
              <w:pStyle w:val="TF-TEXTO-QUADRO"/>
            </w:pPr>
            <w:r>
              <w:t>Segundo jogo: Unity</w:t>
            </w:r>
            <w:r w:rsidR="00806D57">
              <w:t xml:space="preserve"> (</w:t>
            </w:r>
            <w:proofErr w:type="spellStart"/>
            <w:r w:rsidR="00806D57">
              <w:t>Siedler</w:t>
            </w:r>
            <w:proofErr w:type="spellEnd"/>
            <w:r w:rsidR="00806D57">
              <w:t xml:space="preserve"> </w:t>
            </w:r>
            <w:r w:rsidR="00806D57">
              <w:rPr>
                <w:i/>
                <w:iCs/>
              </w:rPr>
              <w:t>et al.</w:t>
            </w:r>
            <w:r w:rsidR="00806D57">
              <w:t>, 2022).</w:t>
            </w:r>
          </w:p>
          <w:p w14:paraId="218F81D4" w14:textId="0786FF86" w:rsidR="0019713D" w:rsidRDefault="0019713D" w:rsidP="003E0D48">
            <w:pPr>
              <w:pStyle w:val="TF-TEXTO-QUADRO"/>
            </w:pPr>
            <w:r>
              <w:t>Terceiro jogo: Unity e Vuforia</w:t>
            </w:r>
            <w:r w:rsidR="00806D57">
              <w:t xml:space="preserve"> (</w:t>
            </w:r>
            <w:proofErr w:type="spellStart"/>
            <w:r w:rsidR="00806D57">
              <w:t>Siedler</w:t>
            </w:r>
            <w:proofErr w:type="spellEnd"/>
            <w:r w:rsidR="00806D57">
              <w:t xml:space="preserve"> </w:t>
            </w:r>
            <w:r w:rsidR="00806D57">
              <w:rPr>
                <w:i/>
                <w:iCs/>
              </w:rPr>
              <w:t>et al.</w:t>
            </w:r>
            <w:r w:rsidR="00806D57">
              <w:t>, 2022).</w:t>
            </w:r>
          </w:p>
        </w:tc>
      </w:tr>
      <w:tr w:rsidR="0019713D" w14:paraId="444D10AA" w14:textId="77777777" w:rsidTr="002D5DA9">
        <w:tc>
          <w:tcPr>
            <w:tcW w:w="1698" w:type="dxa"/>
            <w:shd w:val="clear" w:color="auto" w:fill="auto"/>
          </w:tcPr>
          <w:p w14:paraId="23140581" w14:textId="77777777" w:rsidR="0019713D" w:rsidRDefault="0019713D" w:rsidP="003E0D48">
            <w:pPr>
              <w:pStyle w:val="TF-TEXTO-QUADRO"/>
            </w:pPr>
            <w:r>
              <w:t>Resultados e conclusões</w:t>
            </w:r>
          </w:p>
        </w:tc>
        <w:tc>
          <w:tcPr>
            <w:tcW w:w="7823" w:type="dxa"/>
            <w:shd w:val="clear" w:color="auto" w:fill="auto"/>
          </w:tcPr>
          <w:p w14:paraId="5223D91D" w14:textId="26BB1216" w:rsidR="0019713D" w:rsidRPr="00806D57" w:rsidRDefault="0019713D" w:rsidP="003E0D48">
            <w:pPr>
              <w:pStyle w:val="TF-TEXTO-QUADRO"/>
              <w:rPr>
                <w:u w:val="single"/>
              </w:rPr>
            </w:pPr>
            <w:r>
              <w:t>Ao testar a plataforma com alunos do quinto ano, notou-se maior interesse e aprendizado do conteúdo. Além disso, as crianças fizeram uso de trabalho em equipe no segundo jogo, como estratégia para passar de fase</w:t>
            </w:r>
            <w:r w:rsidR="00806D57">
              <w:t xml:space="preserve"> (</w:t>
            </w:r>
            <w:proofErr w:type="spellStart"/>
            <w:r w:rsidR="00806D57">
              <w:t>Siedler</w:t>
            </w:r>
            <w:proofErr w:type="spellEnd"/>
            <w:r w:rsidR="00806D57">
              <w:t xml:space="preserve"> </w:t>
            </w:r>
            <w:r w:rsidR="00806D57">
              <w:rPr>
                <w:i/>
                <w:iCs/>
              </w:rPr>
              <w:t>et al.</w:t>
            </w:r>
            <w:r w:rsidR="00806D57">
              <w:t>, 2022).</w:t>
            </w:r>
          </w:p>
        </w:tc>
      </w:tr>
    </w:tbl>
    <w:p w14:paraId="5B852F82" w14:textId="77777777" w:rsidR="0019713D" w:rsidRPr="005816A3" w:rsidRDefault="0019713D" w:rsidP="00A170D0">
      <w:pPr>
        <w:pStyle w:val="TF-FONTE"/>
      </w:pPr>
      <w:r>
        <w:t>Fonte: elaborado pelo autor.</w:t>
      </w:r>
    </w:p>
    <w:p w14:paraId="1C73CE63" w14:textId="77777777" w:rsidR="0019713D" w:rsidRPr="0019713D" w:rsidRDefault="0019713D" w:rsidP="00A170D0">
      <w:pPr>
        <w:pStyle w:val="TF-FONTE"/>
      </w:pPr>
    </w:p>
    <w:p w14:paraId="6D16161A" w14:textId="6F68EEE7" w:rsidR="00F255FC" w:rsidRDefault="00745B17" w:rsidP="00347500">
      <w:pPr>
        <w:pStyle w:val="Ttulo1"/>
      </w:pPr>
      <w:r>
        <w:t>DESCRIÇÃO</w:t>
      </w:r>
      <w:r w:rsidR="00347500">
        <w:t xml:space="preserve"> DO SOFTWARE</w:t>
      </w:r>
    </w:p>
    <w:p w14:paraId="271F4C74" w14:textId="1C223D53" w:rsidR="006D5926" w:rsidRDefault="00745B17" w:rsidP="00FB4715">
      <w:pPr>
        <w:pStyle w:val="TF-TEXTO"/>
      </w:pPr>
      <w:r>
        <w:t xml:space="preserve">Nesta seção </w:t>
      </w:r>
      <w:r w:rsidR="00347500">
        <w:t xml:space="preserve">serão abordados a especificação, a qual apresentará </w:t>
      </w:r>
      <w:commentRangeStart w:id="62"/>
      <w:r w:rsidR="00347500">
        <w:t>diagramas e lista de requisitos</w:t>
      </w:r>
      <w:commentRangeEnd w:id="62"/>
      <w:r w:rsidR="002E3610">
        <w:rPr>
          <w:rStyle w:val="Refdecomentrio"/>
        </w:rPr>
        <w:commentReference w:id="62"/>
      </w:r>
      <w:r w:rsidR="00347500">
        <w:t>, e a implementação, que mostrará de forma aprofundada o desenvolvimento do projeto em questão.</w:t>
      </w:r>
    </w:p>
    <w:p w14:paraId="16352410" w14:textId="40C8E099" w:rsidR="00327CB1" w:rsidRDefault="00327CB1" w:rsidP="00327CB1">
      <w:pPr>
        <w:pStyle w:val="Ttulo2"/>
      </w:pPr>
      <w:r>
        <w:t>Especificação</w:t>
      </w:r>
    </w:p>
    <w:p w14:paraId="3E3C60AE" w14:textId="4A1A9ACE" w:rsidR="00F968F3" w:rsidRPr="00F968F3" w:rsidRDefault="00F968F3" w:rsidP="00F968F3">
      <w:pPr>
        <w:pStyle w:val="TF-TEXTO"/>
      </w:pPr>
      <w:r w:rsidRPr="00F968F3">
        <w:t>Es</w:t>
      </w:r>
      <w:r>
        <w:t>t</w:t>
      </w:r>
      <w:r w:rsidRPr="00F968F3">
        <w:t xml:space="preserve">a subseção irá abordar sobre os </w:t>
      </w:r>
      <w:commentRangeStart w:id="63"/>
      <w:r w:rsidRPr="00F968F3">
        <w:t>diagramas de classes, apresentando-os e ilustrando-os</w:t>
      </w:r>
      <w:r>
        <w:t>, e sobre os requisitos</w:t>
      </w:r>
      <w:commentRangeEnd w:id="63"/>
      <w:r w:rsidR="005C50CA">
        <w:rPr>
          <w:rStyle w:val="Refdecomentrio"/>
        </w:rPr>
        <w:commentReference w:id="63"/>
      </w:r>
      <w:r>
        <w:t>, listando-os</w:t>
      </w:r>
      <w:r w:rsidRPr="00F968F3">
        <w:t xml:space="preserve">. É importante frisar que nem todas as funcionalidades e atributos das classes foram ilustrados, visando uma visualização </w:t>
      </w:r>
      <w:ins w:id="64" w:author="Dalton Solano dos Reis" w:date="2024-06-19T08:14:00Z">
        <w:r w:rsidR="002E3610">
          <w:t xml:space="preserve">mais </w:t>
        </w:r>
      </w:ins>
      <w:del w:id="65" w:author="Dalton Solano dos Reis" w:date="2024-06-19T08:14:00Z">
        <w:r w:rsidRPr="00F968F3" w:rsidDel="002E3610">
          <w:delText>menos poluída</w:delText>
        </w:r>
      </w:del>
      <w:ins w:id="66" w:author="Dalton Solano dos Reis" w:date="2024-06-19T08:14:00Z">
        <w:r w:rsidR="002E3610">
          <w:t>clara</w:t>
        </w:r>
      </w:ins>
      <w:r w:rsidRPr="00F968F3">
        <w:t xml:space="preserve"> do diagrama. Sendo assim, apenas as funções e atributos principais foram descritas (em caso de códigos </w:t>
      </w:r>
      <w:ins w:id="67" w:author="Dalton Solano dos Reis" w:date="2024-06-19T08:15:00Z">
        <w:r w:rsidR="002E3610">
          <w:t xml:space="preserve">fonte </w:t>
        </w:r>
      </w:ins>
      <w:r w:rsidRPr="00F968F3">
        <w:t>muito longos).</w:t>
      </w:r>
    </w:p>
    <w:p w14:paraId="632B0192" w14:textId="4F564B34" w:rsidR="00347500" w:rsidRDefault="00347500" w:rsidP="00347500">
      <w:pPr>
        <w:pStyle w:val="Ttulo3"/>
      </w:pPr>
      <w:r>
        <w:lastRenderedPageBreak/>
        <w:t>DIAGRAMAS</w:t>
      </w:r>
    </w:p>
    <w:p w14:paraId="63937777" w14:textId="588A38CC" w:rsidR="00F968F3" w:rsidRPr="00F968F3" w:rsidRDefault="00F968F3" w:rsidP="00F968F3">
      <w:pPr>
        <w:pStyle w:val="TF-TEXTO"/>
      </w:pPr>
      <w:r>
        <w:t xml:space="preserve">Para facilitar o processo de codificação, foram desenvolvidos diagramas de classe. </w:t>
      </w:r>
      <w:r w:rsidRPr="00F968F3">
        <w:t xml:space="preserve">A </w:t>
      </w:r>
      <w:r>
        <w:fldChar w:fldCharType="begin"/>
      </w:r>
      <w:r>
        <w:instrText xml:space="preserve"> REF _Ref168663024 \h </w:instrText>
      </w:r>
      <w:r>
        <w:fldChar w:fldCharType="separate"/>
      </w:r>
      <w:r>
        <w:t xml:space="preserve">Figura </w:t>
      </w:r>
      <w:r>
        <w:rPr>
          <w:noProof/>
        </w:rPr>
        <w:t>2</w:t>
      </w:r>
      <w:r>
        <w:fldChar w:fldCharType="end"/>
      </w:r>
      <w:r>
        <w:t xml:space="preserve"> </w:t>
      </w:r>
      <w:r w:rsidRPr="00F968F3">
        <w:t xml:space="preserve">ilustra a relação das classes </w:t>
      </w:r>
      <w:r w:rsidRPr="00CF4AC8">
        <w:rPr>
          <w:rStyle w:val="TF-COURIER9"/>
        </w:rPr>
        <w:t>Exercício</w:t>
      </w:r>
      <w:r w:rsidRPr="00F968F3">
        <w:t xml:space="preserve"> e </w:t>
      </w:r>
      <w:r w:rsidRPr="00CF4AC8">
        <w:rPr>
          <w:rStyle w:val="TF-COURIER9"/>
        </w:rPr>
        <w:t>Resposta</w:t>
      </w:r>
      <w:r w:rsidRPr="00F968F3">
        <w:t xml:space="preserve">, usadas para a funcionalidades de exercício da ferramenta. A classe </w:t>
      </w:r>
      <w:r w:rsidRPr="00CF4AC8">
        <w:rPr>
          <w:rStyle w:val="TF-COURIER9"/>
        </w:rPr>
        <w:t>Exercício</w:t>
      </w:r>
      <w:r w:rsidRPr="00F968F3">
        <w:t xml:space="preserve"> terá acesso à </w:t>
      </w:r>
      <w:r w:rsidRPr="00CF4AC8">
        <w:rPr>
          <w:rStyle w:val="TF-COURIER9"/>
        </w:rPr>
        <w:t>Resposta</w:t>
      </w:r>
      <w:r w:rsidRPr="00F968F3">
        <w:t>, visto que é a responsável por checar quanto o usuário acertou do exercício. Um</w:t>
      </w:r>
      <w:r>
        <w:t>a</w:t>
      </w:r>
      <w:r w:rsidRPr="00F968F3">
        <w:t xml:space="preserve"> terceira classe </w:t>
      </w:r>
      <w:r w:rsidRPr="00CF4AC8">
        <w:rPr>
          <w:rStyle w:val="TF-COURIER9"/>
        </w:rPr>
        <w:t>Resultado</w:t>
      </w:r>
      <w:r w:rsidRPr="00F968F3">
        <w:t xml:space="preserve"> poderia ter sido construída, mas como a ordem dos blocos e suas propriedades já ficam salvas em vari</w:t>
      </w:r>
      <w:r>
        <w:t>áv</w:t>
      </w:r>
      <w:r w:rsidRPr="00F968F3">
        <w:t>eis globais, seria redundante sua criação.</w:t>
      </w:r>
    </w:p>
    <w:p w14:paraId="1E14AA21" w14:textId="06605A83" w:rsidR="002D5DA9" w:rsidRDefault="002D5DA9" w:rsidP="002D5DA9">
      <w:pPr>
        <w:pStyle w:val="TF-LEGENDA"/>
      </w:pPr>
      <w:bookmarkStart w:id="68" w:name="_Ref168663024"/>
      <w:r>
        <w:t xml:space="preserve">Figura </w:t>
      </w:r>
      <w:r w:rsidR="009155A1">
        <w:fldChar w:fldCharType="begin"/>
      </w:r>
      <w:r w:rsidR="009155A1">
        <w:instrText xml:space="preserve"> SEQ Figura \* ARABIC </w:instrText>
      </w:r>
      <w:r w:rsidR="009155A1">
        <w:fldChar w:fldCharType="separate"/>
      </w:r>
      <w:r w:rsidR="009155A1">
        <w:rPr>
          <w:noProof/>
        </w:rPr>
        <w:t>2</w:t>
      </w:r>
      <w:r w:rsidR="009155A1">
        <w:fldChar w:fldCharType="end"/>
      </w:r>
      <w:bookmarkEnd w:id="68"/>
      <w:r>
        <w:t xml:space="preserve"> - Diagrama de classe Exercício e Resposta</w:t>
      </w:r>
    </w:p>
    <w:p w14:paraId="112C999A" w14:textId="561852FC" w:rsidR="00347500" w:rsidRDefault="00347500" w:rsidP="002D5DA9">
      <w:pPr>
        <w:pStyle w:val="TF-FIGURA"/>
      </w:pPr>
      <w:r>
        <w:rPr>
          <w:noProof/>
        </w:rPr>
        <w:drawing>
          <wp:inline distT="0" distB="0" distL="0" distR="0" wp14:anchorId="7E3468E2" wp14:editId="1288AAEF">
            <wp:extent cx="4839507" cy="2047875"/>
            <wp:effectExtent l="19050" t="19050" r="18415" b="9525"/>
            <wp:docPr id="207269789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7897" name="Imagem 1" descr="Interface gráfica do usuário,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850836" cy="2052669"/>
                    </a:xfrm>
                    <a:prstGeom prst="rect">
                      <a:avLst/>
                    </a:prstGeom>
                    <a:noFill/>
                    <a:ln w="12700">
                      <a:solidFill>
                        <a:schemeClr val="tx1"/>
                      </a:solidFill>
                    </a:ln>
                  </pic:spPr>
                </pic:pic>
              </a:graphicData>
            </a:graphic>
          </wp:inline>
        </w:drawing>
      </w:r>
    </w:p>
    <w:p w14:paraId="1CFEA90A" w14:textId="063ACEC7" w:rsidR="002D5DA9" w:rsidRDefault="002D5DA9" w:rsidP="002D5DA9">
      <w:pPr>
        <w:pStyle w:val="TF-FONTE"/>
      </w:pPr>
      <w:r>
        <w:t>Fonte: elaborado pelo autor.</w:t>
      </w:r>
    </w:p>
    <w:p w14:paraId="5572E5F2" w14:textId="075B69B8" w:rsidR="00F968F3" w:rsidRPr="00F968F3" w:rsidRDefault="00F968F3" w:rsidP="00F968F3">
      <w:pPr>
        <w:pStyle w:val="TF-TEXTO"/>
      </w:pPr>
      <w:r w:rsidRPr="00F968F3">
        <w:t xml:space="preserve">A </w:t>
      </w:r>
      <w:r>
        <w:fldChar w:fldCharType="begin"/>
      </w:r>
      <w:r>
        <w:instrText xml:space="preserve"> REF _Ref168663035 \h </w:instrText>
      </w:r>
      <w:r>
        <w:fldChar w:fldCharType="separate"/>
      </w:r>
      <w:r>
        <w:t xml:space="preserve">Figura </w:t>
      </w:r>
      <w:r>
        <w:rPr>
          <w:noProof/>
        </w:rPr>
        <w:t>3</w:t>
      </w:r>
      <w:r>
        <w:fldChar w:fldCharType="end"/>
      </w:r>
      <w:r>
        <w:t xml:space="preserve"> </w:t>
      </w:r>
      <w:r w:rsidRPr="00F968F3">
        <w:t xml:space="preserve">ilustra a relação da classe </w:t>
      </w:r>
      <w:proofErr w:type="spellStart"/>
      <w:r w:rsidRPr="00F968F3">
        <w:rPr>
          <w:rStyle w:val="TF-COURIER9"/>
        </w:rPr>
        <w:t>TutorialNovo</w:t>
      </w:r>
      <w:proofErr w:type="spellEnd"/>
      <w:r w:rsidRPr="00F968F3">
        <w:t xml:space="preserve"> e </w:t>
      </w:r>
      <w:proofErr w:type="spellStart"/>
      <w:r w:rsidRPr="00F968F3">
        <w:rPr>
          <w:rStyle w:val="TF-COURIER9"/>
        </w:rPr>
        <w:t>ChecarColisao</w:t>
      </w:r>
      <w:proofErr w:type="spellEnd"/>
      <w:r w:rsidRPr="00F968F3">
        <w:t xml:space="preserve">. A </w:t>
      </w:r>
      <w:proofErr w:type="spellStart"/>
      <w:r w:rsidRPr="00F968F3">
        <w:rPr>
          <w:rStyle w:val="TF-COURIER9"/>
        </w:rPr>
        <w:t>TutorialNovo</w:t>
      </w:r>
      <w:proofErr w:type="spellEnd"/>
      <w:r w:rsidRPr="00F968F3">
        <w:t xml:space="preserve"> é responsável pela troca de imagens do passo a passo e, por conseguinte, por checar se a etapa foi concluída ou não. Para isso, ela precisa do auxílio da </w:t>
      </w:r>
      <w:proofErr w:type="spellStart"/>
      <w:r w:rsidRPr="00F968F3">
        <w:rPr>
          <w:rStyle w:val="TF-COURIER9"/>
        </w:rPr>
        <w:t>ChecarColisao</w:t>
      </w:r>
      <w:proofErr w:type="spellEnd"/>
      <w:r w:rsidRPr="00F968F3">
        <w:t xml:space="preserve">, que verifica se a peça que foi encaixada é "a da vez". Para facilitar esse processo de verificar a peça, </w:t>
      </w:r>
      <w:commentRangeStart w:id="69"/>
      <w:r w:rsidRPr="00F968F3">
        <w:t xml:space="preserve">coloquei </w:t>
      </w:r>
      <w:commentRangeEnd w:id="69"/>
      <w:r w:rsidR="005C50CA">
        <w:rPr>
          <w:rStyle w:val="Refdecomentrio"/>
        </w:rPr>
        <w:commentReference w:id="69"/>
      </w:r>
      <w:proofErr w:type="spellStart"/>
      <w:r w:rsidRPr="00F968F3">
        <w:rPr>
          <w:i/>
          <w:iCs/>
        </w:rPr>
        <w:t>tag</w:t>
      </w:r>
      <w:r>
        <w:rPr>
          <w:i/>
          <w:iCs/>
        </w:rPr>
        <w:t>s</w:t>
      </w:r>
      <w:proofErr w:type="spellEnd"/>
      <w:r>
        <w:rPr>
          <w:i/>
          <w:iCs/>
        </w:rPr>
        <w:t xml:space="preserve"> </w:t>
      </w:r>
      <w:r w:rsidRPr="00F968F3">
        <w:t xml:space="preserve">com nomes representando-as; assim, a </w:t>
      </w:r>
      <w:proofErr w:type="spellStart"/>
      <w:r w:rsidRPr="00F968F3">
        <w:rPr>
          <w:rStyle w:val="TF-COURIER9"/>
        </w:rPr>
        <w:t>TutorialNovo</w:t>
      </w:r>
      <w:proofErr w:type="spellEnd"/>
      <w:r w:rsidRPr="00F968F3">
        <w:t xml:space="preserve"> </w:t>
      </w:r>
      <w:del w:id="70" w:author="Dalton Solano dos Reis" w:date="2024-06-19T08:44:00Z">
        <w:r w:rsidRPr="00F968F3" w:rsidDel="005C50CA">
          <w:delText>fica com um código mais limpo</w:delText>
        </w:r>
      </w:del>
      <w:ins w:id="71" w:author="Dalton Solano dos Reis" w:date="2024-06-19T08:44:00Z">
        <w:r w:rsidR="005C50CA">
          <w:t>ficou com um c</w:t>
        </w:r>
      </w:ins>
      <w:ins w:id="72" w:author="Dalton Solano dos Reis" w:date="2024-06-19T08:45:00Z">
        <w:r w:rsidR="005C50CA">
          <w:t>ódigo mais legível</w:t>
        </w:r>
      </w:ins>
      <w:r w:rsidRPr="00F968F3">
        <w:t>: verificando se está encaixada e se o nome da peça condiz com o correto (isso na maioria das etapas).</w:t>
      </w:r>
    </w:p>
    <w:p w14:paraId="4895F4AF" w14:textId="15ECADAB" w:rsidR="008A182A" w:rsidRDefault="008A182A" w:rsidP="008A182A">
      <w:pPr>
        <w:pStyle w:val="TF-LEGENDA"/>
      </w:pPr>
      <w:bookmarkStart w:id="73" w:name="_Ref168663035"/>
      <w:r>
        <w:t xml:space="preserve">Figura </w:t>
      </w:r>
      <w:r w:rsidR="009155A1">
        <w:fldChar w:fldCharType="begin"/>
      </w:r>
      <w:r w:rsidR="009155A1">
        <w:instrText xml:space="preserve"> SEQ Figura \* ARABIC </w:instrText>
      </w:r>
      <w:r w:rsidR="009155A1">
        <w:fldChar w:fldCharType="separate"/>
      </w:r>
      <w:r w:rsidR="009155A1">
        <w:rPr>
          <w:noProof/>
        </w:rPr>
        <w:t>3</w:t>
      </w:r>
      <w:r w:rsidR="009155A1">
        <w:fldChar w:fldCharType="end"/>
      </w:r>
      <w:bookmarkEnd w:id="73"/>
      <w:r>
        <w:t xml:space="preserve"> - Diagrama de classes do Novo Tutorial</w:t>
      </w:r>
    </w:p>
    <w:p w14:paraId="3D7560B9" w14:textId="7E46BEE3" w:rsidR="008A182A" w:rsidRDefault="00143E5A" w:rsidP="00143E5A">
      <w:pPr>
        <w:pStyle w:val="TF-FIGURA"/>
      </w:pPr>
      <w:r>
        <w:rPr>
          <w:noProof/>
        </w:rPr>
        <w:drawing>
          <wp:inline distT="0" distB="0" distL="0" distR="0" wp14:anchorId="30D5CF91" wp14:editId="7459D73D">
            <wp:extent cx="5114925" cy="2552700"/>
            <wp:effectExtent l="19050" t="19050" r="28575" b="19050"/>
            <wp:docPr id="1669070311"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70311" name="Imagem 2"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4925" cy="2552700"/>
                    </a:xfrm>
                    <a:prstGeom prst="rect">
                      <a:avLst/>
                    </a:prstGeom>
                    <a:noFill/>
                    <a:ln w="12700">
                      <a:solidFill>
                        <a:schemeClr val="tx1"/>
                      </a:solidFill>
                    </a:ln>
                  </pic:spPr>
                </pic:pic>
              </a:graphicData>
            </a:graphic>
          </wp:inline>
        </w:drawing>
      </w:r>
      <w:commentRangeStart w:id="74"/>
      <w:commentRangeStart w:id="75"/>
      <w:commentRangeStart w:id="76"/>
      <w:commentRangeEnd w:id="74"/>
      <w:r w:rsidR="00F472CA">
        <w:rPr>
          <w:rStyle w:val="Refdecomentrio"/>
        </w:rPr>
        <w:commentReference w:id="74"/>
      </w:r>
      <w:commentRangeEnd w:id="75"/>
      <w:r w:rsidR="00226328">
        <w:rPr>
          <w:rStyle w:val="Refdecomentrio"/>
        </w:rPr>
        <w:commentReference w:id="75"/>
      </w:r>
      <w:commentRangeEnd w:id="76"/>
      <w:r w:rsidR="00820396">
        <w:rPr>
          <w:rStyle w:val="Refdecomentrio"/>
        </w:rPr>
        <w:commentReference w:id="76"/>
      </w:r>
    </w:p>
    <w:p w14:paraId="293E1DA0" w14:textId="4D0CD8AE" w:rsidR="008A182A" w:rsidRDefault="008A182A" w:rsidP="008A182A">
      <w:pPr>
        <w:pStyle w:val="TF-FONTE"/>
      </w:pPr>
      <w:r>
        <w:t>Fonte: elaborado pelo autor.</w:t>
      </w:r>
    </w:p>
    <w:p w14:paraId="40DC9084" w14:textId="139FE677" w:rsidR="00F968F3" w:rsidRPr="00F968F3" w:rsidRDefault="00F968F3" w:rsidP="00F968F3">
      <w:pPr>
        <w:pStyle w:val="TF-TEXTO"/>
      </w:pPr>
      <w:r w:rsidRPr="00F968F3">
        <w:t xml:space="preserve">A </w:t>
      </w:r>
      <w:r>
        <w:fldChar w:fldCharType="begin"/>
      </w:r>
      <w:r>
        <w:instrText xml:space="preserve"> REF _Ref168663046 \h </w:instrText>
      </w:r>
      <w:r>
        <w:fldChar w:fldCharType="separate"/>
      </w:r>
      <w:r>
        <w:t xml:space="preserve">Figura </w:t>
      </w:r>
      <w:r>
        <w:rPr>
          <w:noProof/>
        </w:rPr>
        <w:t>4</w:t>
      </w:r>
      <w:r>
        <w:fldChar w:fldCharType="end"/>
      </w:r>
      <w:r w:rsidRPr="00F968F3">
        <w:t xml:space="preserve"> representa a classe </w:t>
      </w:r>
      <w:r w:rsidRPr="00820396">
        <w:rPr>
          <w:rStyle w:val="TF-COURIER9"/>
          <w:rPrChange w:id="77" w:author="Dalton Solano dos Reis" w:date="2024-06-19T08:46:00Z">
            <w:rPr/>
          </w:rPrChange>
        </w:rPr>
        <w:t>Arquivo</w:t>
      </w:r>
      <w:r w:rsidRPr="00F968F3">
        <w:t xml:space="preserve">, responsável tanto pela importação quanto pela exportação da cena criada. Para ser possível exportar, primeiro é preciso chamar pela função de </w:t>
      </w:r>
      <w:proofErr w:type="spellStart"/>
      <w:r w:rsidRPr="00F968F3">
        <w:rPr>
          <w:rStyle w:val="TF-COURIER9"/>
        </w:rPr>
        <w:t>ordenarCena</w:t>
      </w:r>
      <w:proofErr w:type="spellEnd"/>
      <w:r w:rsidRPr="00F968F3">
        <w:t>, para ent</w:t>
      </w:r>
      <w:r>
        <w:t>ão</w:t>
      </w:r>
      <w:r w:rsidRPr="00F968F3">
        <w:t xml:space="preserve"> percorrer ela e, conforme os nomes das peças, criar objetos correspondentes em </w:t>
      </w:r>
      <w:proofErr w:type="spellStart"/>
      <w:r>
        <w:t>J</w:t>
      </w:r>
      <w:r w:rsidRPr="00F70D23">
        <w:t>avaScript</w:t>
      </w:r>
      <w:proofErr w:type="spellEnd"/>
      <w:r w:rsidRPr="00F70D23">
        <w:t xml:space="preserve"> </w:t>
      </w:r>
      <w:proofErr w:type="spellStart"/>
      <w:r w:rsidRPr="00F70D23">
        <w:t>Object</w:t>
      </w:r>
      <w:proofErr w:type="spellEnd"/>
      <w:r w:rsidRPr="00F70D23">
        <w:t xml:space="preserve"> </w:t>
      </w:r>
      <w:proofErr w:type="spellStart"/>
      <w:r w:rsidRPr="00F70D23">
        <w:t>Notation</w:t>
      </w:r>
      <w:proofErr w:type="spellEnd"/>
      <w:r>
        <w:t xml:space="preserve"> (JSON)</w:t>
      </w:r>
      <w:r w:rsidRPr="00F968F3">
        <w:t xml:space="preserve">, para então no final exportar o objeto cena. Já na importação, o objeto de cena é percorrido e, conforme o nome na chave do objeto, é criada uma peça correspondente, para então colocar os valores passados pelo usuário. Para a criação desses objetos, foi utilizada a biblioteca </w:t>
      </w:r>
      <w:proofErr w:type="spellStart"/>
      <w:r w:rsidRPr="00F968F3">
        <w:t>SimpleJSON</w:t>
      </w:r>
      <w:proofErr w:type="spellEnd"/>
      <w:r w:rsidRPr="00F968F3">
        <w:t>.</w:t>
      </w:r>
    </w:p>
    <w:p w14:paraId="53F7586D" w14:textId="4A02F638" w:rsidR="00CA782D" w:rsidRDefault="00CA782D" w:rsidP="00CA782D">
      <w:pPr>
        <w:pStyle w:val="TF-LEGENDA"/>
      </w:pPr>
      <w:bookmarkStart w:id="78" w:name="_Ref168663046"/>
      <w:r>
        <w:lastRenderedPageBreak/>
        <w:t xml:space="preserve">Figura </w:t>
      </w:r>
      <w:r w:rsidR="009155A1">
        <w:fldChar w:fldCharType="begin"/>
      </w:r>
      <w:r w:rsidR="009155A1">
        <w:instrText xml:space="preserve"> SEQ Figura \* ARABIC </w:instrText>
      </w:r>
      <w:r w:rsidR="009155A1">
        <w:fldChar w:fldCharType="separate"/>
      </w:r>
      <w:r w:rsidR="009155A1">
        <w:rPr>
          <w:noProof/>
        </w:rPr>
        <w:t>4</w:t>
      </w:r>
      <w:r w:rsidR="009155A1">
        <w:fldChar w:fldCharType="end"/>
      </w:r>
      <w:bookmarkEnd w:id="78"/>
      <w:r>
        <w:t xml:space="preserve"> - Diagrama de classes Arquivo</w:t>
      </w:r>
    </w:p>
    <w:p w14:paraId="3666E733" w14:textId="1E727BDE" w:rsidR="00CA782D" w:rsidRPr="00143E5A" w:rsidRDefault="00143E5A" w:rsidP="00143E5A">
      <w:pPr>
        <w:pStyle w:val="TF-FIGURA"/>
        <w:rPr>
          <w:sz w:val="24"/>
          <w:szCs w:val="24"/>
        </w:rPr>
      </w:pPr>
      <w:r>
        <w:rPr>
          <w:noProof/>
        </w:rPr>
        <w:drawing>
          <wp:inline distT="0" distB="0" distL="0" distR="0" wp14:anchorId="1749C14F" wp14:editId="2F2AB8DA">
            <wp:extent cx="3362325" cy="2943082"/>
            <wp:effectExtent l="19050" t="19050" r="9525" b="10160"/>
            <wp:docPr id="542821754" name="Imagem 3" descr="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1754" name="Imagem 3" descr="Texto, Email&#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18" cy="2956993"/>
                    </a:xfrm>
                    <a:prstGeom prst="rect">
                      <a:avLst/>
                    </a:prstGeom>
                    <a:noFill/>
                    <a:ln w="12700">
                      <a:solidFill>
                        <a:schemeClr val="tx1"/>
                      </a:solidFill>
                    </a:ln>
                  </pic:spPr>
                </pic:pic>
              </a:graphicData>
            </a:graphic>
          </wp:inline>
        </w:drawing>
      </w:r>
    </w:p>
    <w:p w14:paraId="08AF27F9" w14:textId="238B9395" w:rsidR="00CA782D" w:rsidRDefault="00CA782D" w:rsidP="00CA782D">
      <w:pPr>
        <w:pStyle w:val="TF-FONTE"/>
      </w:pPr>
      <w:r>
        <w:t>Fonte: elaborado pelo autor.</w:t>
      </w:r>
    </w:p>
    <w:p w14:paraId="0AA5D95E" w14:textId="079C5442" w:rsidR="00F968F3" w:rsidRPr="00F968F3" w:rsidRDefault="00F968F3" w:rsidP="00F968F3">
      <w:pPr>
        <w:pStyle w:val="TF-TEXTO"/>
      </w:pPr>
      <w:r w:rsidRPr="00F968F3">
        <w:t xml:space="preserve">A </w:t>
      </w:r>
      <w:r>
        <w:fldChar w:fldCharType="begin"/>
      </w:r>
      <w:r>
        <w:instrText xml:space="preserve"> REF _Ref168663057 \h </w:instrText>
      </w:r>
      <w:r>
        <w:fldChar w:fldCharType="separate"/>
      </w:r>
      <w:r>
        <w:t xml:space="preserve">Figura </w:t>
      </w:r>
      <w:r>
        <w:rPr>
          <w:noProof/>
        </w:rPr>
        <w:t>5</w:t>
      </w:r>
      <w:r>
        <w:fldChar w:fldCharType="end"/>
      </w:r>
      <w:r>
        <w:t xml:space="preserve"> </w:t>
      </w:r>
      <w:r w:rsidRPr="00F968F3">
        <w:t xml:space="preserve">represente a classe </w:t>
      </w:r>
      <w:proofErr w:type="spellStart"/>
      <w:r w:rsidRPr="00F968F3">
        <w:rPr>
          <w:rStyle w:val="TF-COURIER9"/>
        </w:rPr>
        <w:t>TrocaDeTema</w:t>
      </w:r>
      <w:proofErr w:type="spellEnd"/>
      <w:r w:rsidRPr="00F968F3">
        <w:t xml:space="preserve">, responsável por mudar a cor do fundo da tela na parte das abas. Por ser uma classe bem simples, apenas apresenta as variáveis que contém as cores de fundo e a função para realizar tal tarefa. Como será explicado </w:t>
      </w:r>
      <w:del w:id="79" w:author="Dalton Solano dos Reis" w:date="2024-06-19T08:47:00Z">
        <w:r w:rsidR="00CF4AC8" w:rsidDel="00820396">
          <w:delText xml:space="preserve">de forma aprofundada </w:delText>
        </w:r>
      </w:del>
      <w:r w:rsidR="00CF4AC8">
        <w:t xml:space="preserve">mais </w:t>
      </w:r>
      <w:r w:rsidRPr="00F968F3">
        <w:t>à frente, inicialmente imaginava-se trocar a cor das letras também; contudo, isso não foi possível.</w:t>
      </w:r>
    </w:p>
    <w:p w14:paraId="0E068D4E" w14:textId="6B8FF258" w:rsidR="00CA782D" w:rsidRDefault="00CA782D" w:rsidP="00CA782D">
      <w:pPr>
        <w:pStyle w:val="TF-LEGENDA"/>
      </w:pPr>
      <w:bookmarkStart w:id="80" w:name="_Ref168663057"/>
      <w:r>
        <w:t xml:space="preserve">Figura </w:t>
      </w:r>
      <w:r w:rsidR="009155A1">
        <w:fldChar w:fldCharType="begin"/>
      </w:r>
      <w:r w:rsidR="009155A1">
        <w:instrText xml:space="preserve"> SEQ Figura \* ARABIC </w:instrText>
      </w:r>
      <w:r w:rsidR="009155A1">
        <w:fldChar w:fldCharType="separate"/>
      </w:r>
      <w:r w:rsidR="009155A1">
        <w:rPr>
          <w:noProof/>
        </w:rPr>
        <w:t>5</w:t>
      </w:r>
      <w:r w:rsidR="009155A1">
        <w:fldChar w:fldCharType="end"/>
      </w:r>
      <w:bookmarkEnd w:id="80"/>
      <w:r>
        <w:t xml:space="preserve"> - Diagrama de classes da Troca de Tema</w:t>
      </w:r>
    </w:p>
    <w:p w14:paraId="08231702" w14:textId="22D888C4" w:rsidR="00CA782D" w:rsidRPr="004839DC" w:rsidRDefault="004839DC" w:rsidP="004839DC">
      <w:pPr>
        <w:pStyle w:val="TF-FIGURA"/>
        <w:rPr>
          <w:sz w:val="24"/>
          <w:szCs w:val="24"/>
        </w:rPr>
      </w:pPr>
      <w:r w:rsidRPr="004839DC">
        <w:t xml:space="preserve"> </w:t>
      </w:r>
      <w:r>
        <w:rPr>
          <w:noProof/>
        </w:rPr>
        <w:drawing>
          <wp:inline distT="0" distB="0" distL="0" distR="0" wp14:anchorId="2DE3E254" wp14:editId="5817CF9C">
            <wp:extent cx="1533525" cy="1628775"/>
            <wp:effectExtent l="19050" t="19050" r="28575" b="28575"/>
            <wp:docPr id="19136525"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525" name="Imagem 4" descr="Tabel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3525" cy="1628775"/>
                    </a:xfrm>
                    <a:prstGeom prst="rect">
                      <a:avLst/>
                    </a:prstGeom>
                    <a:noFill/>
                    <a:ln w="12700">
                      <a:solidFill>
                        <a:schemeClr val="tx1"/>
                      </a:solidFill>
                    </a:ln>
                  </pic:spPr>
                </pic:pic>
              </a:graphicData>
            </a:graphic>
          </wp:inline>
        </w:drawing>
      </w:r>
    </w:p>
    <w:p w14:paraId="4EA0FEB6" w14:textId="09C49D3A" w:rsidR="00CA782D" w:rsidRPr="00CA782D" w:rsidRDefault="00CA782D" w:rsidP="00CA782D">
      <w:pPr>
        <w:pStyle w:val="TF-FONTE"/>
      </w:pPr>
      <w:r>
        <w:t>Fonte: elaborado pelo autor.</w:t>
      </w:r>
    </w:p>
    <w:p w14:paraId="531DE21E" w14:textId="77777777" w:rsidR="00347500" w:rsidRDefault="00347500" w:rsidP="00347500">
      <w:pPr>
        <w:pStyle w:val="Ttulo3"/>
      </w:pPr>
      <w:bookmarkStart w:id="81" w:name="_Ref152947628"/>
      <w:r>
        <w:t>REQUISITOS PRINCIPAIS DO PROBLEMA A SER TRABALHADO</w:t>
      </w:r>
      <w:bookmarkEnd w:id="81"/>
    </w:p>
    <w:p w14:paraId="3C787B94" w14:textId="77777777" w:rsidR="00347500" w:rsidRDefault="00347500" w:rsidP="00347500">
      <w:pPr>
        <w:pStyle w:val="TF-TEXTO"/>
      </w:pPr>
      <w:r>
        <w:t xml:space="preserve">Os </w:t>
      </w:r>
      <w:commentRangeStart w:id="82"/>
      <w:commentRangeStart w:id="83"/>
      <w:r>
        <w:t xml:space="preserve">requisitos </w:t>
      </w:r>
      <w:commentRangeEnd w:id="82"/>
      <w:r w:rsidR="00D138BF">
        <w:rPr>
          <w:rStyle w:val="Refdecomentrio"/>
        </w:rPr>
        <w:commentReference w:id="82"/>
      </w:r>
      <w:commentRangeEnd w:id="83"/>
      <w:r w:rsidR="005C50CA">
        <w:rPr>
          <w:rStyle w:val="Refdecomentrio"/>
        </w:rPr>
        <w:commentReference w:id="83"/>
      </w:r>
      <w:r>
        <w:t>do projeto definem que o ambiente gráfico deve:</w:t>
      </w:r>
    </w:p>
    <w:p w14:paraId="7529BF12" w14:textId="77777777" w:rsidR="00347500" w:rsidRDefault="00347500" w:rsidP="00347500">
      <w:pPr>
        <w:pStyle w:val="TF-ALNEA"/>
        <w:numPr>
          <w:ilvl w:val="0"/>
          <w:numId w:val="3"/>
        </w:numPr>
        <w:spacing w:before="0" w:after="120"/>
      </w:pPr>
      <w:r>
        <w:t>permitir que o usuário possa seguir um tutorial para auxiliar o entendimento da ferramenta (Requisito Funcional – RF)</w:t>
      </w:r>
      <w:r w:rsidRPr="00424AD5">
        <w:t>;</w:t>
      </w:r>
    </w:p>
    <w:p w14:paraId="5D93FB5D" w14:textId="77777777" w:rsidR="00347500" w:rsidRDefault="00347500" w:rsidP="00347500">
      <w:pPr>
        <w:pStyle w:val="TF-ALNEA"/>
        <w:numPr>
          <w:ilvl w:val="0"/>
          <w:numId w:val="3"/>
        </w:numPr>
        <w:spacing w:before="0" w:after="120"/>
      </w:pPr>
      <w:bookmarkStart w:id="84" w:name="reqB"/>
      <w:r>
        <w:t>permitir que o usuário possa arrastar os blocos e editar suas informações conforme for desejado (RF)</w:t>
      </w:r>
      <w:bookmarkEnd w:id="84"/>
      <w:r>
        <w:t>;</w:t>
      </w:r>
    </w:p>
    <w:p w14:paraId="111F194C" w14:textId="77777777" w:rsidR="00347500" w:rsidRDefault="00347500" w:rsidP="00347500">
      <w:pPr>
        <w:pStyle w:val="TF-ALNEA"/>
        <w:numPr>
          <w:ilvl w:val="0"/>
          <w:numId w:val="3"/>
        </w:numPr>
        <w:spacing w:before="0" w:after="120"/>
      </w:pPr>
      <w:r>
        <w:t>permitir que o usuário possa mexer no tema da aplicação (modo claro ou modo escuro) conforme melhor lhe agradar (RF);</w:t>
      </w:r>
    </w:p>
    <w:p w14:paraId="711A2B68" w14:textId="77777777" w:rsidR="00347500" w:rsidRPr="00F70D23" w:rsidRDefault="00347500" w:rsidP="00347500">
      <w:pPr>
        <w:pStyle w:val="TF-ALNEA"/>
        <w:numPr>
          <w:ilvl w:val="0"/>
          <w:numId w:val="3"/>
        </w:numPr>
        <w:spacing w:before="0" w:after="120"/>
        <w:rPr>
          <w:highlight w:val="red"/>
        </w:rPr>
      </w:pPr>
      <w:commentRangeStart w:id="85"/>
      <w:r w:rsidRPr="00F70D23">
        <w:rPr>
          <w:highlight w:val="red"/>
        </w:rPr>
        <w:t xml:space="preserve">permitir que o </w:t>
      </w:r>
      <w:commentRangeEnd w:id="85"/>
      <w:r w:rsidR="005C50CA">
        <w:rPr>
          <w:rStyle w:val="Refdecomentrio"/>
        </w:rPr>
        <w:commentReference w:id="85"/>
      </w:r>
      <w:r w:rsidRPr="00F70D23">
        <w:rPr>
          <w:highlight w:val="red"/>
        </w:rPr>
        <w:t xml:space="preserve">usuário tenha os blocos </w:t>
      </w:r>
      <w:proofErr w:type="spellStart"/>
      <w:r w:rsidRPr="00F70D23">
        <w:rPr>
          <w:rStyle w:val="TF-COURIER9"/>
          <w:highlight w:val="red"/>
        </w:rPr>
        <w:t>Spline</w:t>
      </w:r>
      <w:proofErr w:type="spellEnd"/>
      <w:r w:rsidRPr="00F70D23">
        <w:rPr>
          <w:highlight w:val="red"/>
        </w:rPr>
        <w:t xml:space="preserve"> e </w:t>
      </w:r>
      <w:r w:rsidRPr="00F70D23">
        <w:rPr>
          <w:rStyle w:val="TF-COURIER9"/>
          <w:highlight w:val="red"/>
        </w:rPr>
        <w:t>Polígono</w:t>
      </w:r>
      <w:r w:rsidRPr="00F70D23">
        <w:rPr>
          <w:highlight w:val="red"/>
        </w:rPr>
        <w:t xml:space="preserve"> disponibilizados na </w:t>
      </w:r>
      <w:r w:rsidRPr="00F70D23">
        <w:rPr>
          <w:rStyle w:val="TF-COURIER9"/>
          <w:highlight w:val="red"/>
        </w:rPr>
        <w:t>Fábrica de Peças</w:t>
      </w:r>
      <w:r w:rsidRPr="00F70D23">
        <w:rPr>
          <w:highlight w:val="red"/>
        </w:rPr>
        <w:t xml:space="preserve"> (RF);</w:t>
      </w:r>
    </w:p>
    <w:p w14:paraId="14003AD5" w14:textId="77777777" w:rsidR="00347500" w:rsidRPr="00D138BF" w:rsidRDefault="00347500" w:rsidP="00347500">
      <w:pPr>
        <w:pStyle w:val="TF-ALNEA"/>
        <w:numPr>
          <w:ilvl w:val="0"/>
          <w:numId w:val="3"/>
        </w:numPr>
        <w:spacing w:before="0" w:after="120"/>
        <w:rPr>
          <w:highlight w:val="magenta"/>
        </w:rPr>
      </w:pPr>
      <w:commentRangeStart w:id="86"/>
      <w:r w:rsidRPr="00D138BF">
        <w:rPr>
          <w:highlight w:val="magenta"/>
        </w:rPr>
        <w:t>permitir que o usuár</w:t>
      </w:r>
      <w:commentRangeEnd w:id="86"/>
      <w:r w:rsidR="005C50CA">
        <w:rPr>
          <w:rStyle w:val="Refdecomentrio"/>
        </w:rPr>
        <w:commentReference w:id="86"/>
      </w:r>
      <w:r w:rsidRPr="00D138BF">
        <w:rPr>
          <w:highlight w:val="magenta"/>
        </w:rPr>
        <w:t>io possa fazer uso da câmera com todas as suas propriedades para que funcione correta e completamente (RF);</w:t>
      </w:r>
    </w:p>
    <w:p w14:paraId="67DDAF34" w14:textId="77777777" w:rsidR="00347500" w:rsidRPr="009155A1" w:rsidRDefault="00347500" w:rsidP="00347500">
      <w:pPr>
        <w:pStyle w:val="TF-ALNEA"/>
        <w:numPr>
          <w:ilvl w:val="0"/>
          <w:numId w:val="3"/>
        </w:numPr>
        <w:spacing w:before="0" w:after="120"/>
      </w:pPr>
      <w:r w:rsidRPr="009155A1">
        <w:t xml:space="preserve">permitir que o usuário possa realizar </w:t>
      </w:r>
      <w:commentRangeStart w:id="87"/>
      <w:r w:rsidRPr="009155A1">
        <w:t xml:space="preserve">atividades </w:t>
      </w:r>
      <w:commentRangeEnd w:id="87"/>
      <w:r w:rsidR="005C50CA">
        <w:rPr>
          <w:rStyle w:val="Refdecomentrio"/>
        </w:rPr>
        <w:commentReference w:id="87"/>
      </w:r>
      <w:r w:rsidRPr="009155A1">
        <w:t xml:space="preserve">pré-definidas, a fim de treinar seus conhecimentos </w:t>
      </w:r>
      <w:commentRangeStart w:id="88"/>
      <w:r w:rsidRPr="009155A1">
        <w:t>adquiridos</w:t>
      </w:r>
      <w:commentRangeEnd w:id="88"/>
      <w:r w:rsidR="00D138BF" w:rsidRPr="009155A1">
        <w:rPr>
          <w:rStyle w:val="Refdecomentrio"/>
        </w:rPr>
        <w:commentReference w:id="88"/>
      </w:r>
      <w:r w:rsidRPr="009155A1">
        <w:t xml:space="preserve"> (RF);</w:t>
      </w:r>
    </w:p>
    <w:p w14:paraId="3E975613" w14:textId="77777777" w:rsidR="00347500" w:rsidRPr="009155A1" w:rsidRDefault="00347500" w:rsidP="00347500">
      <w:pPr>
        <w:pStyle w:val="TF-ALNEA"/>
        <w:numPr>
          <w:ilvl w:val="0"/>
          <w:numId w:val="3"/>
        </w:numPr>
        <w:spacing w:before="0" w:after="120"/>
      </w:pPr>
      <w:r w:rsidRPr="009155A1">
        <w:t xml:space="preserve">permitir que o usuário saiba se acertou a atividade de treinamento ou não e </w:t>
      </w:r>
      <w:commentRangeStart w:id="89"/>
      <w:r w:rsidRPr="009155A1">
        <w:t>que tenha uma explicação do porquê do erro</w:t>
      </w:r>
      <w:commentRangeEnd w:id="89"/>
      <w:r w:rsidR="005C50CA">
        <w:rPr>
          <w:rStyle w:val="Refdecomentrio"/>
        </w:rPr>
        <w:commentReference w:id="89"/>
      </w:r>
      <w:r w:rsidRPr="009155A1">
        <w:t xml:space="preserve"> (RF);</w:t>
      </w:r>
    </w:p>
    <w:p w14:paraId="06AFA693" w14:textId="118F24F5" w:rsidR="00A170D0" w:rsidRDefault="00A170D0" w:rsidP="00A170D0">
      <w:pPr>
        <w:pStyle w:val="TF-ALNEA"/>
        <w:numPr>
          <w:ilvl w:val="0"/>
          <w:numId w:val="3"/>
        </w:numPr>
        <w:spacing w:before="0" w:after="120"/>
      </w:pPr>
      <w:r>
        <w:t xml:space="preserve">permitir que o usuário possa importar e exportar a cena de blocos criada em formato </w:t>
      </w:r>
      <w:r w:rsidR="00F70D23">
        <w:t xml:space="preserve">JSON </w:t>
      </w:r>
      <w:r>
        <w:t>(RF);</w:t>
      </w:r>
    </w:p>
    <w:p w14:paraId="4ECDFE3A" w14:textId="77777777" w:rsidR="00347500" w:rsidRDefault="00347500" w:rsidP="00347500">
      <w:pPr>
        <w:pStyle w:val="TF-ALNEA"/>
        <w:numPr>
          <w:ilvl w:val="0"/>
          <w:numId w:val="3"/>
        </w:numPr>
        <w:spacing w:before="0" w:after="120"/>
      </w:pPr>
      <w:r>
        <w:t xml:space="preserve">utilizar o motor de jogos Unity em conjunto com a </w:t>
      </w:r>
      <w:proofErr w:type="spellStart"/>
      <w:r w:rsidRPr="00543B7F">
        <w:t>Integrated</w:t>
      </w:r>
      <w:proofErr w:type="spellEnd"/>
      <w:r w:rsidRPr="00543B7F">
        <w:t xml:space="preserve"> </w:t>
      </w:r>
      <w:proofErr w:type="spellStart"/>
      <w:r w:rsidRPr="00543B7F">
        <w:t>Development</w:t>
      </w:r>
      <w:proofErr w:type="spellEnd"/>
      <w:r w:rsidRPr="00543B7F">
        <w:t xml:space="preserve"> </w:t>
      </w:r>
      <w:proofErr w:type="spellStart"/>
      <w:r w:rsidRPr="00543B7F">
        <w:t>Environment</w:t>
      </w:r>
      <w:proofErr w:type="spellEnd"/>
      <w:r>
        <w:t xml:space="preserve"> (IDE) Visual Studio (Requisito Não Funcional – RNF);</w:t>
      </w:r>
    </w:p>
    <w:p w14:paraId="4F9EE36A" w14:textId="77777777" w:rsidR="00347500" w:rsidRDefault="00347500" w:rsidP="00347500">
      <w:pPr>
        <w:pStyle w:val="TF-ALNEA"/>
        <w:numPr>
          <w:ilvl w:val="0"/>
          <w:numId w:val="3"/>
        </w:numPr>
        <w:spacing w:before="0" w:after="120"/>
      </w:pPr>
      <w:r>
        <w:t>utilizar a linguagem de programação C# para implementação (RNF);</w:t>
      </w:r>
    </w:p>
    <w:p w14:paraId="1D874C60" w14:textId="77777777" w:rsidR="00347500" w:rsidRPr="00424AD5" w:rsidRDefault="00347500" w:rsidP="00347500">
      <w:pPr>
        <w:pStyle w:val="TF-ALNEA"/>
        <w:numPr>
          <w:ilvl w:val="0"/>
          <w:numId w:val="3"/>
        </w:numPr>
        <w:spacing w:before="0" w:after="120"/>
      </w:pPr>
      <w:r>
        <w:lastRenderedPageBreak/>
        <w:t>ser desenvolvido para plataforma desktop (apenas para Windows) e web (RNF).</w:t>
      </w:r>
    </w:p>
    <w:p w14:paraId="5609DADB" w14:textId="77777777" w:rsidR="00347500" w:rsidRDefault="00347500" w:rsidP="00FB4715">
      <w:pPr>
        <w:pStyle w:val="TF-TEXTO"/>
      </w:pPr>
    </w:p>
    <w:p w14:paraId="6E2A70CA" w14:textId="13570E33" w:rsidR="0040349A" w:rsidRPr="005A3B2A" w:rsidRDefault="002646AE" w:rsidP="002646AE">
      <w:pPr>
        <w:pStyle w:val="Ttulo2"/>
      </w:pPr>
      <w:r w:rsidRPr="005A3B2A">
        <w:t>implementação</w:t>
      </w:r>
    </w:p>
    <w:p w14:paraId="4CF0F643" w14:textId="0757401F" w:rsidR="00C21895" w:rsidRDefault="00C21895" w:rsidP="00FB4715">
      <w:pPr>
        <w:pStyle w:val="TF-TEXTO"/>
      </w:pPr>
      <w:r w:rsidRPr="005A3B2A">
        <w:t xml:space="preserve"> </w:t>
      </w:r>
      <w:r w:rsidR="005A3B2A">
        <w:t xml:space="preserve">Para o desenvolvimento </w:t>
      </w:r>
      <w:r w:rsidR="00351C55">
        <w:t>do</w:t>
      </w:r>
      <w:r w:rsidR="005A3B2A">
        <w:t xml:space="preserve"> projeto, foi preciso</w:t>
      </w:r>
      <w:r w:rsidR="00351C55">
        <w:t xml:space="preserve"> primeiramente</w:t>
      </w:r>
      <w:r w:rsidR="005A3B2A">
        <w:t xml:space="preserve"> converter a última versão </w:t>
      </w:r>
      <w:r w:rsidR="00351C55">
        <w:t xml:space="preserve">do </w:t>
      </w:r>
      <w:proofErr w:type="spellStart"/>
      <w:r w:rsidR="00351C55">
        <w:t>VisEdu</w:t>
      </w:r>
      <w:proofErr w:type="spellEnd"/>
      <w:r w:rsidR="00351C55">
        <w:t xml:space="preserve"> (</w:t>
      </w:r>
      <w:proofErr w:type="spellStart"/>
      <w:r w:rsidR="008D6A9C">
        <w:t>Buttenberg</w:t>
      </w:r>
      <w:proofErr w:type="spellEnd"/>
      <w:r w:rsidR="008D6A9C">
        <w:t>, 2020</w:t>
      </w:r>
      <w:r w:rsidR="00351C55">
        <w:t>) para uma</w:t>
      </w:r>
      <w:r w:rsidR="005A3B2A">
        <w:t xml:space="preserve"> versão</w:t>
      </w:r>
      <w:r w:rsidR="00351C55">
        <w:t xml:space="preserve"> mais recente, sendo a</w:t>
      </w:r>
      <w:r w:rsidR="005A3B2A">
        <w:t xml:space="preserve"> 2022.1.13f da Unity</w:t>
      </w:r>
      <w:r w:rsidR="00351C55">
        <w:t xml:space="preserve"> escolhida para ess</w:t>
      </w:r>
      <w:r w:rsidR="008D6A9C">
        <w:t>e propósito</w:t>
      </w:r>
      <w:r w:rsidR="00351C55">
        <w:t>. Em conjunto, foi utilizad</w:t>
      </w:r>
      <w:r w:rsidR="008D6A9C">
        <w:t>a a IDE</w:t>
      </w:r>
      <w:r w:rsidR="00351C55">
        <w:t xml:space="preserve"> Visual Studio 2019 na versão 16.11.34</w:t>
      </w:r>
      <w:r w:rsidR="008D6A9C">
        <w:t xml:space="preserve"> para implementar os códigos em C#</w:t>
      </w:r>
      <w:r w:rsidR="00351C55">
        <w:t xml:space="preserve">. Para auxiliar na implementação, foram usados diagramas, desenvolvidos no software </w:t>
      </w:r>
      <w:del w:id="90" w:author="Dalton Solano dos Reis" w:date="2024-06-19T08:56:00Z">
        <w:r w:rsidR="00351C55" w:rsidDel="009D12AD">
          <w:delText>draw</w:delText>
        </w:r>
      </w:del>
      <w:ins w:id="91" w:author="Dalton Solano dos Reis" w:date="2024-06-19T08:56:00Z">
        <w:r w:rsidR="009D12AD">
          <w:t>Draw</w:t>
        </w:r>
      </w:ins>
      <w:r w:rsidR="00351C55">
        <w:t>.io</w:t>
      </w:r>
      <w:r w:rsidR="008D6A9C">
        <w:t xml:space="preserve"> na</w:t>
      </w:r>
      <w:r w:rsidR="00351C55">
        <w:t xml:space="preserve"> versão 1.0. Na etapa da construção do novo tutorial, que será abordada</w:t>
      </w:r>
      <w:r w:rsidR="008D6A9C">
        <w:t xml:space="preserve"> mais</w:t>
      </w:r>
      <w:r w:rsidR="00351C55">
        <w:t xml:space="preserve"> à frente, </w:t>
      </w:r>
      <w:r w:rsidR="008D6A9C">
        <w:t xml:space="preserve">o </w:t>
      </w:r>
      <w:proofErr w:type="spellStart"/>
      <w:r w:rsidR="008D6A9C">
        <w:t>Paint</w:t>
      </w:r>
      <w:proofErr w:type="spellEnd"/>
      <w:r w:rsidR="008D6A9C">
        <w:t xml:space="preserve"> 3D (disponibilizado pelo próprio sistema </w:t>
      </w:r>
      <w:r w:rsidR="00325C83">
        <w:t xml:space="preserve">operacional </w:t>
      </w:r>
      <w:r w:rsidR="008D6A9C">
        <w:t>Windows) foi usado para</w:t>
      </w:r>
      <w:r w:rsidR="00351C55">
        <w:t xml:space="preserve"> cria</w:t>
      </w:r>
      <w:r w:rsidR="008D6A9C">
        <w:t xml:space="preserve">r </w:t>
      </w:r>
      <w:r w:rsidR="00351C55">
        <w:t>telas</w:t>
      </w:r>
      <w:r w:rsidR="008D6A9C">
        <w:t>,</w:t>
      </w:r>
      <w:r w:rsidR="00351C55">
        <w:t xml:space="preserve"> </w:t>
      </w:r>
      <w:r w:rsidR="008D6A9C">
        <w:t xml:space="preserve">a partir de imagens já existentes dentro do projeto, </w:t>
      </w:r>
      <w:r w:rsidR="00351C55">
        <w:t>para auxiliar o usuário no entendimento do uso da ferramenta.</w:t>
      </w:r>
      <w:r w:rsidR="00325C83">
        <w:t xml:space="preserve"> Todos os softwares utilizados eram de acesso gratuito.</w:t>
      </w:r>
    </w:p>
    <w:p w14:paraId="3E5D69A7" w14:textId="04266788" w:rsidR="0056796A" w:rsidRDefault="00E6560D" w:rsidP="0056796A">
      <w:pPr>
        <w:pStyle w:val="TF-TEXTO"/>
      </w:pPr>
      <w:r>
        <w:t>Além das imagens, a criação do novo tutorial foi baseada no artigo “</w:t>
      </w:r>
      <w:proofErr w:type="spellStart"/>
      <w:r>
        <w:t>How</w:t>
      </w:r>
      <w:proofErr w:type="spellEnd"/>
      <w:r>
        <w:t xml:space="preserve"> </w:t>
      </w:r>
      <w:proofErr w:type="spellStart"/>
      <w:r>
        <w:t>to</w:t>
      </w:r>
      <w:proofErr w:type="spellEnd"/>
      <w:r>
        <w:t xml:space="preserve"> design a </w:t>
      </w:r>
      <w:proofErr w:type="spellStart"/>
      <w:r>
        <w:t>perfect</w:t>
      </w:r>
      <w:proofErr w:type="spellEnd"/>
      <w:r>
        <w:t xml:space="preserve"> game tutorial?”, da Karolina </w:t>
      </w:r>
      <w:commentRangeStart w:id="92"/>
      <w:commentRangeStart w:id="93"/>
      <w:proofErr w:type="spellStart"/>
      <w:r>
        <w:t>Cie</w:t>
      </w:r>
      <w:ins w:id="94" w:author="Dalton Solano dos Reis" w:date="2024-06-19T09:01:00Z">
        <w:r w:rsidR="009D12AD" w:rsidRPr="009D12AD">
          <w:t>ś</w:t>
        </w:r>
      </w:ins>
      <w:del w:id="95" w:author="Dalton Solano dos Reis" w:date="2024-06-19T09:01:00Z">
        <w:r w:rsidDel="009D12AD">
          <w:delText>s</w:delText>
        </w:r>
      </w:del>
      <w:r>
        <w:t>lak</w:t>
      </w:r>
      <w:proofErr w:type="spellEnd"/>
      <w:r>
        <w:t xml:space="preserve"> </w:t>
      </w:r>
      <w:commentRangeEnd w:id="92"/>
      <w:r w:rsidR="00FA389B">
        <w:rPr>
          <w:rStyle w:val="Refdecomentrio"/>
        </w:rPr>
        <w:commentReference w:id="92"/>
      </w:r>
      <w:commentRangeEnd w:id="93"/>
      <w:r w:rsidR="00820396">
        <w:rPr>
          <w:rStyle w:val="Refdecomentrio"/>
        </w:rPr>
        <w:commentReference w:id="93"/>
      </w:r>
      <w:commentRangeStart w:id="96"/>
      <w:r>
        <w:t xml:space="preserve">no site </w:t>
      </w:r>
      <w:commentRangeStart w:id="97"/>
      <w:commentRangeStart w:id="98"/>
      <w:proofErr w:type="spellStart"/>
      <w:r>
        <w:t>try_evidence</w:t>
      </w:r>
      <w:proofErr w:type="spellEnd"/>
      <w:r>
        <w:t xml:space="preserve">. </w:t>
      </w:r>
      <w:commentRangeEnd w:id="97"/>
      <w:r w:rsidR="009155A1">
        <w:rPr>
          <w:rStyle w:val="Refdecomentrio"/>
        </w:rPr>
        <w:commentReference w:id="97"/>
      </w:r>
      <w:commentRangeEnd w:id="98"/>
      <w:r w:rsidR="009D12AD">
        <w:rPr>
          <w:rStyle w:val="Refdecomentrio"/>
        </w:rPr>
        <w:commentReference w:id="98"/>
      </w:r>
      <w:commentRangeEnd w:id="96"/>
      <w:r w:rsidR="009D12AD">
        <w:rPr>
          <w:rStyle w:val="Refdecomentrio"/>
        </w:rPr>
        <w:commentReference w:id="96"/>
      </w:r>
      <w:r>
        <w:t xml:space="preserve">Nele, </w:t>
      </w:r>
      <w:commentRangeStart w:id="99"/>
      <w:r>
        <w:t xml:space="preserve">ela </w:t>
      </w:r>
      <w:commentRangeEnd w:id="99"/>
      <w:r w:rsidR="009D12AD">
        <w:rPr>
          <w:rStyle w:val="Refdecomentrio"/>
        </w:rPr>
        <w:commentReference w:id="99"/>
      </w:r>
      <w:r>
        <w:t xml:space="preserve">aborda 8 regras para serem seguidas na hora de criar um tutorial para jogos, </w:t>
      </w:r>
      <w:commentRangeStart w:id="100"/>
      <w:commentRangeStart w:id="101"/>
      <w:r>
        <w:t xml:space="preserve">tais como </w:t>
      </w:r>
      <w:commentRangeEnd w:id="100"/>
      <w:r w:rsidR="007D6B83">
        <w:rPr>
          <w:rStyle w:val="Refdecomentrio"/>
        </w:rPr>
        <w:commentReference w:id="100"/>
      </w:r>
      <w:commentRangeEnd w:id="101"/>
      <w:r w:rsidR="009D12AD">
        <w:rPr>
          <w:rStyle w:val="Refdecomentrio"/>
        </w:rPr>
        <w:commentReference w:id="101"/>
      </w:r>
      <w:r w:rsidR="0056796A">
        <w:t xml:space="preserve">“não fazer um tutorial com menos de 5 etapas nem com mais de 9 etapas” e “não se alongar nos textos”. A partir disso, o tutorial do GRADE ficou com 9 telas: 8 </w:t>
      </w:r>
      <w:r w:rsidR="00325C83">
        <w:t xml:space="preserve">com instruções para seguir </w:t>
      </w:r>
      <w:r w:rsidR="0056796A">
        <w:t xml:space="preserve">e uma parabenizando o usuário. </w:t>
      </w:r>
      <w:r w:rsidR="00CA782D">
        <w:t xml:space="preserve">O tutorial pode ser acionado assim que o programa for aberto. </w:t>
      </w:r>
      <w:r w:rsidR="0056796A">
        <w:t xml:space="preserve">As telas ficam visíveis até o momento em que </w:t>
      </w:r>
      <w:r w:rsidR="00325C83">
        <w:t>a instrução solicitada é realizada</w:t>
      </w:r>
      <w:r w:rsidR="0056796A">
        <w:t>, indo para próxima até acabar e mostrar a mensagem d</w:t>
      </w:r>
      <w:r w:rsidR="00226328">
        <w:t>e parabenização</w:t>
      </w:r>
      <w:r w:rsidR="0056796A">
        <w:t xml:space="preserve">. Caso for desejado, o tutorial pode ser refeito. Basta acessar a aba </w:t>
      </w:r>
      <w:r w:rsidR="0056796A" w:rsidRPr="0056796A">
        <w:rPr>
          <w:rStyle w:val="TF-COURIER9"/>
        </w:rPr>
        <w:t>Configurações</w:t>
      </w:r>
      <w:r w:rsidR="0056796A">
        <w:t xml:space="preserve"> e clica</w:t>
      </w:r>
      <w:r w:rsidR="00697B41">
        <w:t>r</w:t>
      </w:r>
      <w:r w:rsidR="0056796A">
        <w:t xml:space="preserve"> no botão </w:t>
      </w:r>
      <w:r w:rsidR="0056796A" w:rsidRPr="0056796A">
        <w:rPr>
          <w:rStyle w:val="TF-COURIER9"/>
        </w:rPr>
        <w:t>Refazer</w:t>
      </w:r>
      <w:r w:rsidR="00325C83" w:rsidRPr="00325C83">
        <w:t xml:space="preserve"> </w:t>
      </w:r>
      <w:r w:rsidR="00697B41">
        <w:rPr>
          <w:rStyle w:val="TF-COURIER9"/>
        </w:rPr>
        <w:t>(</w:t>
      </w:r>
      <w:r w:rsidR="00697B41">
        <w:rPr>
          <w:rStyle w:val="TF-COURIER9"/>
        </w:rPr>
        <w:fldChar w:fldCharType="begin"/>
      </w:r>
      <w:r w:rsidR="00697B41">
        <w:rPr>
          <w:rStyle w:val="TF-COURIER9"/>
        </w:rPr>
        <w:instrText xml:space="preserve"> REF _Ref166872100 \h </w:instrText>
      </w:r>
      <w:r w:rsidR="00697B41">
        <w:rPr>
          <w:rStyle w:val="TF-COURIER9"/>
        </w:rPr>
      </w:r>
      <w:r w:rsidR="00697B41">
        <w:rPr>
          <w:rStyle w:val="TF-COURIER9"/>
        </w:rPr>
        <w:fldChar w:fldCharType="separate"/>
      </w:r>
      <w:r w:rsidR="00B34889">
        <w:rPr>
          <w:noProof/>
        </w:rPr>
        <w:fldChar w:fldCharType="begin"/>
      </w:r>
      <w:r w:rsidR="00B34889">
        <w:instrText xml:space="preserve"> REF _Ref166872100 \h </w:instrText>
      </w:r>
      <w:r w:rsidR="00B34889">
        <w:rPr>
          <w:noProof/>
        </w:rPr>
      </w:r>
      <w:r w:rsidR="00B34889">
        <w:rPr>
          <w:noProof/>
        </w:rPr>
        <w:fldChar w:fldCharType="separate"/>
      </w:r>
      <w:r w:rsidR="00B34889">
        <w:t xml:space="preserve">Figura </w:t>
      </w:r>
      <w:r w:rsidR="00B34889">
        <w:rPr>
          <w:noProof/>
        </w:rPr>
        <w:t>6</w:t>
      </w:r>
      <w:r w:rsidR="00B34889">
        <w:rPr>
          <w:noProof/>
        </w:rPr>
        <w:fldChar w:fldCharType="end"/>
      </w:r>
      <w:r w:rsidR="00697B41">
        <w:rPr>
          <w:rStyle w:val="TF-COURIER9"/>
        </w:rPr>
        <w:fldChar w:fldCharType="end"/>
      </w:r>
      <w:r w:rsidR="00697B41">
        <w:rPr>
          <w:rStyle w:val="TF-COURIER9"/>
        </w:rPr>
        <w:t>)</w:t>
      </w:r>
      <w:r w:rsidR="0056796A">
        <w:t>.</w:t>
      </w:r>
    </w:p>
    <w:p w14:paraId="569E77D1" w14:textId="5BAF4076" w:rsidR="00697B41" w:rsidRDefault="00697B41" w:rsidP="00697B41">
      <w:pPr>
        <w:pStyle w:val="TF-LEGENDA"/>
      </w:pPr>
      <w:bookmarkStart w:id="102" w:name="_Ref166872100"/>
      <w:r>
        <w:t xml:space="preserve">Figura </w:t>
      </w:r>
      <w:r w:rsidR="009155A1">
        <w:fldChar w:fldCharType="begin"/>
      </w:r>
      <w:r w:rsidR="009155A1">
        <w:instrText xml:space="preserve"> SEQ Figura \* ARABIC </w:instrText>
      </w:r>
      <w:r w:rsidR="009155A1">
        <w:fldChar w:fldCharType="separate"/>
      </w:r>
      <w:r w:rsidR="009155A1">
        <w:rPr>
          <w:noProof/>
        </w:rPr>
        <w:t>6</w:t>
      </w:r>
      <w:r w:rsidR="009155A1">
        <w:fldChar w:fldCharType="end"/>
      </w:r>
      <w:bookmarkEnd w:id="102"/>
      <w:r>
        <w:t xml:space="preserve"> - Tela com tutorial em execução</w:t>
      </w:r>
    </w:p>
    <w:p w14:paraId="5F6A5F0F" w14:textId="6B7A871E" w:rsidR="00697B41" w:rsidRDefault="00697B41" w:rsidP="00697B41">
      <w:pPr>
        <w:pStyle w:val="TF-FIGURA"/>
      </w:pPr>
      <w:r w:rsidRPr="00697B41">
        <w:rPr>
          <w:noProof/>
        </w:rPr>
        <w:drawing>
          <wp:inline distT="0" distB="0" distL="0" distR="0" wp14:anchorId="30AA2885" wp14:editId="3AA7242A">
            <wp:extent cx="5295900" cy="2970187"/>
            <wp:effectExtent l="19050" t="19050" r="19050" b="20955"/>
            <wp:docPr id="14983918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9186" name="Imagem 1" descr="Interface gráfica do usuário&#10;&#10;Descrição gerada automaticamente"/>
                    <pic:cNvPicPr/>
                  </pic:nvPicPr>
                  <pic:blipFill>
                    <a:blip r:embed="rId20"/>
                    <a:stretch>
                      <a:fillRect/>
                    </a:stretch>
                  </pic:blipFill>
                  <pic:spPr>
                    <a:xfrm>
                      <a:off x="0" y="0"/>
                      <a:ext cx="5304718" cy="2975132"/>
                    </a:xfrm>
                    <a:prstGeom prst="rect">
                      <a:avLst/>
                    </a:prstGeom>
                    <a:ln w="12700">
                      <a:solidFill>
                        <a:schemeClr val="tx1"/>
                      </a:solidFill>
                    </a:ln>
                  </pic:spPr>
                </pic:pic>
              </a:graphicData>
            </a:graphic>
          </wp:inline>
        </w:drawing>
      </w:r>
    </w:p>
    <w:p w14:paraId="13928E18" w14:textId="19A61F2C" w:rsidR="00697B41" w:rsidRDefault="00697B41" w:rsidP="00697B41">
      <w:pPr>
        <w:pStyle w:val="TF-FONTE"/>
      </w:pPr>
      <w:r>
        <w:t>Fonte: elaborado pelo autor.</w:t>
      </w:r>
    </w:p>
    <w:p w14:paraId="060022E8" w14:textId="51FE51A2" w:rsidR="00FA76EB" w:rsidRDefault="00325C83" w:rsidP="00FA76EB">
      <w:pPr>
        <w:pStyle w:val="TF-TEXTO"/>
      </w:pPr>
      <w:r>
        <w:t>Inicialmente, se pretendia apenas aprimorar o código de tutorial que já existia no projeto até então, não sendo necessário construir outros diagramas. Contudo, complicações na hora da implementação inviabilizaram tal possibilidade e foi decidido que seria melhor criar um código novo do zero</w:t>
      </w:r>
      <w:r w:rsidR="00FA76EB">
        <w:t xml:space="preserve"> (</w:t>
      </w:r>
      <w:r w:rsidR="00FA76EB">
        <w:fldChar w:fldCharType="begin"/>
      </w:r>
      <w:r w:rsidR="00FA76EB">
        <w:instrText xml:space="preserve"> REF _Ref166873399 \h </w:instrText>
      </w:r>
      <w:r w:rsidR="00FA76EB">
        <w:fldChar w:fldCharType="separate"/>
      </w:r>
      <w:r w:rsidR="00FA76EB">
        <w:t xml:space="preserve">Quadro </w:t>
      </w:r>
      <w:r w:rsidR="00FA76EB">
        <w:rPr>
          <w:noProof/>
        </w:rPr>
        <w:t>4</w:t>
      </w:r>
      <w:r w:rsidR="00FA76EB">
        <w:fldChar w:fldCharType="end"/>
      </w:r>
      <w:r w:rsidR="00FA76EB">
        <w:t>)</w:t>
      </w:r>
      <w:r>
        <w:t>. Com isso, o projeto parou de apresentar problemas e ficou com um tutorial em funcionamento e bem detalhado.</w:t>
      </w:r>
    </w:p>
    <w:p w14:paraId="20D9D4D7" w14:textId="69FC4203" w:rsidR="00FA76EB" w:rsidRDefault="00FA76EB" w:rsidP="00FA76EB">
      <w:pPr>
        <w:pStyle w:val="TF-LEGENDA"/>
      </w:pPr>
      <w:bookmarkStart w:id="103" w:name="_Ref166873399"/>
      <w:bookmarkStart w:id="104" w:name="_Ref166873395"/>
      <w:commentRangeStart w:id="105"/>
      <w:r>
        <w:lastRenderedPageBreak/>
        <w:t xml:space="preserve">Quadro </w:t>
      </w:r>
      <w:commentRangeEnd w:id="105"/>
      <w:r w:rsidR="009D12AD">
        <w:rPr>
          <w:rStyle w:val="Refdecomentrio"/>
        </w:rPr>
        <w:commentReference w:id="105"/>
      </w:r>
      <w:r>
        <w:fldChar w:fldCharType="begin"/>
      </w:r>
      <w:r>
        <w:instrText xml:space="preserve"> SEQ Quadro \* ARABIC </w:instrText>
      </w:r>
      <w:r>
        <w:fldChar w:fldCharType="separate"/>
      </w:r>
      <w:r w:rsidR="00D14133">
        <w:rPr>
          <w:noProof/>
        </w:rPr>
        <w:t>4</w:t>
      </w:r>
      <w:r>
        <w:fldChar w:fldCharType="end"/>
      </w:r>
      <w:bookmarkEnd w:id="103"/>
      <w:r>
        <w:t xml:space="preserve"> - Função principal da classe </w:t>
      </w:r>
      <w:proofErr w:type="spellStart"/>
      <w:r>
        <w:t>TutorialNovo</w:t>
      </w:r>
      <w:bookmarkEnd w:id="104"/>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7"/>
      </w:tblGrid>
      <w:tr w:rsidR="00FA76EB" w:rsidRPr="0087190C" w14:paraId="67FB0582" w14:textId="77777777" w:rsidTr="00FA76EB">
        <w:trPr>
          <w:jc w:val="center"/>
        </w:trPr>
        <w:tc>
          <w:tcPr>
            <w:tcW w:w="9067" w:type="dxa"/>
          </w:tcPr>
          <w:p w14:paraId="5FE69C58" w14:textId="77777777" w:rsidR="00FA76EB" w:rsidRDefault="00FA76EB" w:rsidP="00FA76EB">
            <w:pPr>
              <w:pStyle w:val="TF-CDIGO-FONTE"/>
            </w:pPr>
            <w:r>
              <w:t xml:space="preserve">public void </w:t>
            </w:r>
            <w:proofErr w:type="spellStart"/>
            <w:proofErr w:type="gramStart"/>
            <w:r>
              <w:t>abrirTutorial</w:t>
            </w:r>
            <w:proofErr w:type="spellEnd"/>
            <w:r>
              <w:t>(</w:t>
            </w:r>
            <w:proofErr w:type="gramEnd"/>
            <w:r>
              <w:t>)</w:t>
            </w:r>
          </w:p>
          <w:p w14:paraId="2D08B9DB" w14:textId="77777777" w:rsidR="00FA76EB" w:rsidRDefault="00FA76EB" w:rsidP="00FA76EB">
            <w:pPr>
              <w:pStyle w:val="TF-CDIGO-FONTE"/>
            </w:pPr>
            <w:r>
              <w:t xml:space="preserve">    {</w:t>
            </w:r>
          </w:p>
          <w:p w14:paraId="42CED0E3" w14:textId="77777777" w:rsidR="00FA76EB" w:rsidRDefault="00FA76EB" w:rsidP="00FA76EB">
            <w:pPr>
              <w:pStyle w:val="TF-CDIGO-FONTE"/>
            </w:pPr>
            <w:r>
              <w:t xml:space="preserve">        switch (</w:t>
            </w:r>
            <w:proofErr w:type="spellStart"/>
            <w:r>
              <w:t>passo</w:t>
            </w:r>
            <w:proofErr w:type="spellEnd"/>
            <w:r>
              <w:t>)</w:t>
            </w:r>
          </w:p>
          <w:p w14:paraId="13307580" w14:textId="77777777" w:rsidR="00FA76EB" w:rsidRDefault="00FA76EB" w:rsidP="00FA76EB">
            <w:pPr>
              <w:pStyle w:val="TF-CDIGO-FONTE"/>
            </w:pPr>
            <w:r>
              <w:t xml:space="preserve">        {</w:t>
            </w:r>
          </w:p>
          <w:p w14:paraId="45186B98" w14:textId="77777777" w:rsidR="00FA76EB" w:rsidRDefault="00FA76EB" w:rsidP="00FA76EB">
            <w:pPr>
              <w:pStyle w:val="TF-CDIGO-FONTE"/>
            </w:pPr>
            <w:r>
              <w:t xml:space="preserve">            case 0 when </w:t>
            </w:r>
            <w:proofErr w:type="spellStart"/>
            <w:proofErr w:type="gramStart"/>
            <w:r>
              <w:t>render.activeSelf</w:t>
            </w:r>
            <w:proofErr w:type="spellEnd"/>
            <w:proofErr w:type="gramEnd"/>
            <w:r>
              <w:t xml:space="preserve"> &amp;&amp; !</w:t>
            </w:r>
            <w:proofErr w:type="spellStart"/>
            <w:r>
              <w:t>grade.isOn</w:t>
            </w:r>
            <w:proofErr w:type="spellEnd"/>
            <w:r>
              <w:t>:</w:t>
            </w:r>
          </w:p>
          <w:p w14:paraId="54E4739E" w14:textId="77777777" w:rsidR="00FA76EB" w:rsidRPr="00294F69" w:rsidRDefault="00FA76EB" w:rsidP="00FA76EB">
            <w:pPr>
              <w:pStyle w:val="TF-CDIGO-FONTE"/>
              <w:rPr>
                <w:lang w:val="pt-BR"/>
              </w:rPr>
            </w:pPr>
            <w:r>
              <w:t xml:space="preserve">            </w:t>
            </w:r>
            <w:r w:rsidRPr="00294F69">
              <w:rPr>
                <w:lang w:val="pt-BR"/>
              </w:rPr>
              <w:t xml:space="preserve">case 1 </w:t>
            </w:r>
            <w:proofErr w:type="spellStart"/>
            <w:r w:rsidRPr="00294F69">
              <w:rPr>
                <w:lang w:val="pt-BR"/>
              </w:rPr>
              <w:t>when</w:t>
            </w:r>
            <w:proofErr w:type="spellEnd"/>
            <w:r w:rsidRPr="00294F69">
              <w:rPr>
                <w:lang w:val="pt-BR"/>
              </w:rPr>
              <w:t xml:space="preserve"> </w:t>
            </w:r>
            <w:proofErr w:type="spellStart"/>
            <w:proofErr w:type="gramStart"/>
            <w:r w:rsidRPr="00294F69">
              <w:rPr>
                <w:lang w:val="pt-BR"/>
              </w:rPr>
              <w:t>colisao.encaixada</w:t>
            </w:r>
            <w:proofErr w:type="spellEnd"/>
            <w:proofErr w:type="gramEnd"/>
            <w:r w:rsidRPr="00294F69">
              <w:rPr>
                <w:lang w:val="pt-BR"/>
              </w:rPr>
              <w:t xml:space="preserve"> &amp;&amp; </w:t>
            </w:r>
            <w:proofErr w:type="spellStart"/>
            <w:r w:rsidRPr="00294F69">
              <w:rPr>
                <w:lang w:val="pt-BR"/>
              </w:rPr>
              <w:t>colisao.peca</w:t>
            </w:r>
            <w:proofErr w:type="spellEnd"/>
            <w:r w:rsidRPr="00294F69">
              <w:rPr>
                <w:lang w:val="pt-BR"/>
              </w:rPr>
              <w:t xml:space="preserve"> == "</w:t>
            </w:r>
            <w:proofErr w:type="spellStart"/>
            <w:r w:rsidRPr="00294F69">
              <w:rPr>
                <w:lang w:val="pt-BR"/>
              </w:rPr>
              <w:t>Camera</w:t>
            </w:r>
            <w:proofErr w:type="spellEnd"/>
            <w:r w:rsidRPr="00294F69">
              <w:rPr>
                <w:lang w:val="pt-BR"/>
              </w:rPr>
              <w:t>":</w:t>
            </w:r>
          </w:p>
          <w:p w14:paraId="5B346696" w14:textId="77777777" w:rsidR="00FA76EB" w:rsidRPr="00294F69" w:rsidRDefault="00FA76EB" w:rsidP="00FA76EB">
            <w:pPr>
              <w:pStyle w:val="TF-CDIGO-FONTE"/>
              <w:rPr>
                <w:lang w:val="pt-BR"/>
              </w:rPr>
            </w:pPr>
            <w:r w:rsidRPr="00294F69">
              <w:rPr>
                <w:lang w:val="pt-BR"/>
              </w:rPr>
              <w:t xml:space="preserve">            case 2 </w:t>
            </w:r>
            <w:proofErr w:type="spellStart"/>
            <w:r w:rsidRPr="00294F69">
              <w:rPr>
                <w:lang w:val="pt-BR"/>
              </w:rPr>
              <w:t>when</w:t>
            </w:r>
            <w:proofErr w:type="spellEnd"/>
            <w:r w:rsidRPr="00294F69">
              <w:rPr>
                <w:lang w:val="pt-BR"/>
              </w:rPr>
              <w:t xml:space="preserve"> </w:t>
            </w:r>
            <w:proofErr w:type="spellStart"/>
            <w:proofErr w:type="gramStart"/>
            <w:r w:rsidRPr="00294F69">
              <w:rPr>
                <w:lang w:val="pt-BR"/>
              </w:rPr>
              <w:t>colisao.encaixada</w:t>
            </w:r>
            <w:proofErr w:type="spellEnd"/>
            <w:proofErr w:type="gramEnd"/>
            <w:r w:rsidRPr="00294F69">
              <w:rPr>
                <w:lang w:val="pt-BR"/>
              </w:rPr>
              <w:t xml:space="preserve"> &amp;&amp; </w:t>
            </w:r>
            <w:proofErr w:type="spellStart"/>
            <w:r w:rsidRPr="00294F69">
              <w:rPr>
                <w:lang w:val="pt-BR"/>
              </w:rPr>
              <w:t>colisao.peca</w:t>
            </w:r>
            <w:proofErr w:type="spellEnd"/>
            <w:r w:rsidRPr="00294F69">
              <w:rPr>
                <w:lang w:val="pt-BR"/>
              </w:rPr>
              <w:t xml:space="preserve"> == "Objeto":</w:t>
            </w:r>
          </w:p>
          <w:p w14:paraId="045081CE" w14:textId="77777777" w:rsidR="00FA76EB" w:rsidRPr="00294F69" w:rsidRDefault="00FA76EB" w:rsidP="00FA76EB">
            <w:pPr>
              <w:pStyle w:val="TF-CDIGO-FONTE"/>
              <w:rPr>
                <w:lang w:val="pt-BR"/>
              </w:rPr>
            </w:pPr>
            <w:r w:rsidRPr="00294F69">
              <w:rPr>
                <w:lang w:val="pt-BR"/>
              </w:rPr>
              <w:t xml:space="preserve">            case 3 </w:t>
            </w:r>
            <w:proofErr w:type="spellStart"/>
            <w:r w:rsidRPr="00294F69">
              <w:rPr>
                <w:lang w:val="pt-BR"/>
              </w:rPr>
              <w:t>when</w:t>
            </w:r>
            <w:proofErr w:type="spellEnd"/>
            <w:r w:rsidRPr="00294F69">
              <w:rPr>
                <w:lang w:val="pt-BR"/>
              </w:rPr>
              <w:t xml:space="preserve"> </w:t>
            </w:r>
            <w:proofErr w:type="spellStart"/>
            <w:proofErr w:type="gramStart"/>
            <w:r w:rsidRPr="00294F69">
              <w:rPr>
                <w:lang w:val="pt-BR"/>
              </w:rPr>
              <w:t>colisao.encaixada</w:t>
            </w:r>
            <w:proofErr w:type="spellEnd"/>
            <w:proofErr w:type="gramEnd"/>
            <w:r w:rsidRPr="00294F69">
              <w:rPr>
                <w:lang w:val="pt-BR"/>
              </w:rPr>
              <w:t xml:space="preserve"> &amp;&amp; </w:t>
            </w:r>
            <w:proofErr w:type="spellStart"/>
            <w:r w:rsidRPr="00294F69">
              <w:rPr>
                <w:lang w:val="pt-BR"/>
              </w:rPr>
              <w:t>colisao.peca</w:t>
            </w:r>
            <w:proofErr w:type="spellEnd"/>
            <w:r w:rsidRPr="00294F69">
              <w:rPr>
                <w:lang w:val="pt-BR"/>
              </w:rPr>
              <w:t xml:space="preserve"> == "</w:t>
            </w:r>
            <w:proofErr w:type="spellStart"/>
            <w:r w:rsidRPr="00294F69">
              <w:rPr>
                <w:lang w:val="pt-BR"/>
              </w:rPr>
              <w:t>Iluminacao</w:t>
            </w:r>
            <w:proofErr w:type="spellEnd"/>
            <w:r w:rsidRPr="00294F69">
              <w:rPr>
                <w:lang w:val="pt-BR"/>
              </w:rPr>
              <w:t>":</w:t>
            </w:r>
          </w:p>
          <w:p w14:paraId="1F90723C" w14:textId="77777777" w:rsidR="00FA76EB" w:rsidRPr="00294F69" w:rsidRDefault="00FA76EB" w:rsidP="00FA76EB">
            <w:pPr>
              <w:pStyle w:val="TF-CDIGO-FONTE"/>
              <w:rPr>
                <w:lang w:val="pt-BR"/>
              </w:rPr>
            </w:pPr>
            <w:r w:rsidRPr="00294F69">
              <w:rPr>
                <w:lang w:val="pt-BR"/>
              </w:rPr>
              <w:t xml:space="preserve">            case 4 </w:t>
            </w:r>
            <w:proofErr w:type="spellStart"/>
            <w:r w:rsidRPr="00294F69">
              <w:rPr>
                <w:lang w:val="pt-BR"/>
              </w:rPr>
              <w:t>when</w:t>
            </w:r>
            <w:proofErr w:type="spellEnd"/>
            <w:r w:rsidRPr="00294F69">
              <w:rPr>
                <w:lang w:val="pt-BR"/>
              </w:rPr>
              <w:t xml:space="preserve"> </w:t>
            </w:r>
            <w:proofErr w:type="spellStart"/>
            <w:proofErr w:type="gramStart"/>
            <w:r w:rsidRPr="00294F69">
              <w:rPr>
                <w:lang w:val="pt-BR"/>
              </w:rPr>
              <w:t>colisao.encaixada</w:t>
            </w:r>
            <w:proofErr w:type="spellEnd"/>
            <w:proofErr w:type="gramEnd"/>
            <w:r w:rsidRPr="00294F69">
              <w:rPr>
                <w:lang w:val="pt-BR"/>
              </w:rPr>
              <w:t xml:space="preserve"> &amp;&amp; </w:t>
            </w:r>
            <w:proofErr w:type="spellStart"/>
            <w:r w:rsidRPr="00294F69">
              <w:rPr>
                <w:lang w:val="pt-BR"/>
              </w:rPr>
              <w:t>colisao.peca</w:t>
            </w:r>
            <w:proofErr w:type="spellEnd"/>
            <w:r w:rsidRPr="00294F69">
              <w:rPr>
                <w:lang w:val="pt-BR"/>
              </w:rPr>
              <w:t xml:space="preserve"> == "Cubo":</w:t>
            </w:r>
          </w:p>
          <w:p w14:paraId="037B3CB2" w14:textId="77777777" w:rsidR="00FA76EB" w:rsidRPr="00294F69" w:rsidRDefault="00FA76EB" w:rsidP="00FA76EB">
            <w:pPr>
              <w:pStyle w:val="TF-CDIGO-FONTE"/>
              <w:rPr>
                <w:lang w:val="pt-BR"/>
              </w:rPr>
            </w:pPr>
            <w:r w:rsidRPr="00294F69">
              <w:rPr>
                <w:lang w:val="pt-BR"/>
              </w:rPr>
              <w:t xml:space="preserve">            case 5 </w:t>
            </w:r>
            <w:proofErr w:type="spellStart"/>
            <w:r w:rsidRPr="00294F69">
              <w:rPr>
                <w:lang w:val="pt-BR"/>
              </w:rPr>
              <w:t>when</w:t>
            </w:r>
            <w:proofErr w:type="spellEnd"/>
            <w:r w:rsidRPr="00294F69">
              <w:rPr>
                <w:lang w:val="pt-BR"/>
              </w:rPr>
              <w:t xml:space="preserve"> </w:t>
            </w:r>
            <w:proofErr w:type="spellStart"/>
            <w:proofErr w:type="gramStart"/>
            <w:r w:rsidRPr="00294F69">
              <w:rPr>
                <w:lang w:val="pt-BR"/>
              </w:rPr>
              <w:t>colisao.encaixada</w:t>
            </w:r>
            <w:proofErr w:type="spellEnd"/>
            <w:proofErr w:type="gramEnd"/>
            <w:r w:rsidRPr="00294F69">
              <w:rPr>
                <w:lang w:val="pt-BR"/>
              </w:rPr>
              <w:t xml:space="preserve"> &amp;&amp; </w:t>
            </w:r>
            <w:proofErr w:type="spellStart"/>
            <w:r w:rsidRPr="00294F69">
              <w:rPr>
                <w:lang w:val="pt-BR"/>
              </w:rPr>
              <w:t>colisao.peca</w:t>
            </w:r>
            <w:proofErr w:type="spellEnd"/>
            <w:r w:rsidRPr="00294F69">
              <w:rPr>
                <w:lang w:val="pt-BR"/>
              </w:rPr>
              <w:t xml:space="preserve"> == "Escala":</w:t>
            </w:r>
          </w:p>
          <w:p w14:paraId="29D4246D" w14:textId="77777777" w:rsidR="00FA76EB" w:rsidRDefault="00FA76EB" w:rsidP="00FA76EB">
            <w:pPr>
              <w:pStyle w:val="TF-CDIGO-FONTE"/>
            </w:pPr>
            <w:r w:rsidRPr="00294F69">
              <w:rPr>
                <w:lang w:val="pt-BR"/>
              </w:rPr>
              <w:t xml:space="preserve">            </w:t>
            </w:r>
            <w:r>
              <w:t xml:space="preserve">case 6 when </w:t>
            </w:r>
            <w:proofErr w:type="spellStart"/>
            <w:proofErr w:type="gramStart"/>
            <w:r>
              <w:t>escala.activeSelf</w:t>
            </w:r>
            <w:proofErr w:type="spellEnd"/>
            <w:proofErr w:type="gramEnd"/>
            <w:r>
              <w:t xml:space="preserve"> &amp;&amp; </w:t>
            </w:r>
            <w:proofErr w:type="spellStart"/>
            <w:r>
              <w:t>escalarTexto.text</w:t>
            </w:r>
            <w:proofErr w:type="spellEnd"/>
            <w:r>
              <w:t xml:space="preserve"> == "3":</w:t>
            </w:r>
          </w:p>
          <w:p w14:paraId="4A862012" w14:textId="77777777" w:rsidR="00FA76EB" w:rsidRDefault="00FA76EB" w:rsidP="00FA76EB">
            <w:pPr>
              <w:pStyle w:val="TF-CDIGO-FONTE"/>
            </w:pPr>
            <w:r>
              <w:t xml:space="preserve">            case 7 when </w:t>
            </w:r>
            <w:proofErr w:type="spellStart"/>
            <w:proofErr w:type="gramStart"/>
            <w:r>
              <w:t>Global.listaEncaixes.Count</w:t>
            </w:r>
            <w:proofErr w:type="spellEnd"/>
            <w:proofErr w:type="gramEnd"/>
            <w:r>
              <w:t xml:space="preserve"> == 0:</w:t>
            </w:r>
          </w:p>
          <w:p w14:paraId="16892E67" w14:textId="6AE21875" w:rsidR="00FA76EB" w:rsidRPr="00294F69" w:rsidRDefault="00FA76EB" w:rsidP="00FA76EB">
            <w:pPr>
              <w:pStyle w:val="TF-CDIGO-FONTE"/>
              <w:rPr>
                <w:lang w:val="pt-BR"/>
              </w:rPr>
            </w:pPr>
            <w:r>
              <w:t xml:space="preserve">                </w:t>
            </w:r>
            <w:proofErr w:type="spellStart"/>
            <w:proofErr w:type="gramStart"/>
            <w:r w:rsidRPr="00294F69">
              <w:rPr>
                <w:lang w:val="pt-BR"/>
              </w:rPr>
              <w:t>tutorialManager</w:t>
            </w:r>
            <w:proofErr w:type="spellEnd"/>
            <w:r w:rsidRPr="00294F69">
              <w:rPr>
                <w:lang w:val="pt-BR"/>
              </w:rPr>
              <w:t>(</w:t>
            </w:r>
            <w:proofErr w:type="gramEnd"/>
            <w:r w:rsidRPr="00294F69">
              <w:rPr>
                <w:lang w:val="pt-BR"/>
              </w:rPr>
              <w:t>); //troca o painel em visualização</w:t>
            </w:r>
          </w:p>
          <w:p w14:paraId="27C5F36C" w14:textId="77777777" w:rsidR="00FA76EB" w:rsidRPr="00294F69" w:rsidRDefault="00FA76EB" w:rsidP="00FA76EB">
            <w:pPr>
              <w:pStyle w:val="TF-CDIGO-FONTE"/>
              <w:rPr>
                <w:lang w:val="pt-BR"/>
              </w:rPr>
            </w:pPr>
            <w:r w:rsidRPr="00294F69">
              <w:rPr>
                <w:lang w:val="pt-BR"/>
              </w:rPr>
              <w:t xml:space="preserve">                break;</w:t>
            </w:r>
          </w:p>
          <w:p w14:paraId="70182D14" w14:textId="77777777" w:rsidR="00FA76EB" w:rsidRPr="00294F69" w:rsidRDefault="00FA76EB" w:rsidP="00FA76EB">
            <w:pPr>
              <w:pStyle w:val="TF-CDIGO-FONTE"/>
              <w:rPr>
                <w:lang w:val="pt-BR"/>
              </w:rPr>
            </w:pPr>
            <w:r w:rsidRPr="00294F69">
              <w:rPr>
                <w:lang w:val="pt-BR"/>
              </w:rPr>
              <w:t xml:space="preserve">            case 8:</w:t>
            </w:r>
          </w:p>
          <w:p w14:paraId="6A8656F8" w14:textId="77777777" w:rsidR="00FA76EB" w:rsidRPr="00294F69" w:rsidRDefault="00FA76EB" w:rsidP="00FA76EB">
            <w:pPr>
              <w:pStyle w:val="TF-CDIGO-FONTE"/>
              <w:rPr>
                <w:lang w:val="pt-BR"/>
              </w:rPr>
            </w:pPr>
            <w:r w:rsidRPr="00294F69">
              <w:rPr>
                <w:lang w:val="pt-BR"/>
              </w:rPr>
              <w:t xml:space="preserve">                </w:t>
            </w:r>
            <w:proofErr w:type="spellStart"/>
            <w:r w:rsidRPr="00294F69">
              <w:rPr>
                <w:lang w:val="pt-BR"/>
              </w:rPr>
              <w:t>StartCoroutine</w:t>
            </w:r>
            <w:proofErr w:type="spellEnd"/>
            <w:r w:rsidRPr="00294F69">
              <w:rPr>
                <w:lang w:val="pt-BR"/>
              </w:rPr>
              <w:t>(</w:t>
            </w:r>
            <w:proofErr w:type="spellStart"/>
            <w:r w:rsidRPr="00294F69">
              <w:rPr>
                <w:lang w:val="pt-BR"/>
              </w:rPr>
              <w:t>apagarTela</w:t>
            </w:r>
            <w:proofErr w:type="spellEnd"/>
            <w:r w:rsidRPr="00294F69">
              <w:rPr>
                <w:lang w:val="pt-BR"/>
              </w:rPr>
              <w:t>(</w:t>
            </w:r>
            <w:proofErr w:type="spellStart"/>
            <w:r w:rsidRPr="00294F69">
              <w:rPr>
                <w:lang w:val="pt-BR"/>
              </w:rPr>
              <w:t>passosTutorial</w:t>
            </w:r>
            <w:proofErr w:type="spellEnd"/>
            <w:r w:rsidRPr="00294F69">
              <w:rPr>
                <w:lang w:val="pt-BR"/>
              </w:rPr>
              <w:t>[passo]));</w:t>
            </w:r>
          </w:p>
          <w:p w14:paraId="3EC347ED" w14:textId="46FA4777" w:rsidR="00FA76EB" w:rsidRPr="00294F69" w:rsidRDefault="00FA76EB" w:rsidP="00FA76EB">
            <w:pPr>
              <w:pStyle w:val="TF-CDIGO-FONTE"/>
              <w:rPr>
                <w:lang w:val="pt-BR"/>
              </w:rPr>
            </w:pPr>
            <w:r w:rsidRPr="00294F69">
              <w:rPr>
                <w:lang w:val="pt-BR"/>
              </w:rPr>
              <w:t xml:space="preserve">                </w:t>
            </w:r>
            <w:proofErr w:type="spellStart"/>
            <w:r w:rsidRPr="00294F69">
              <w:rPr>
                <w:lang w:val="pt-BR"/>
              </w:rPr>
              <w:t>StartCoroutine</w:t>
            </w:r>
            <w:proofErr w:type="spellEnd"/>
            <w:r w:rsidRPr="00294F69">
              <w:rPr>
                <w:lang w:val="pt-BR"/>
              </w:rPr>
              <w:t>(</w:t>
            </w:r>
            <w:proofErr w:type="spellStart"/>
            <w:r w:rsidRPr="00294F69">
              <w:rPr>
                <w:lang w:val="pt-BR"/>
              </w:rPr>
              <w:t>apagarTela</w:t>
            </w:r>
            <w:proofErr w:type="spellEnd"/>
            <w:r w:rsidRPr="00294F69">
              <w:rPr>
                <w:lang w:val="pt-BR"/>
              </w:rPr>
              <w:t>(</w:t>
            </w:r>
            <w:proofErr w:type="spellStart"/>
            <w:r w:rsidRPr="00294F69">
              <w:rPr>
                <w:lang w:val="pt-BR"/>
              </w:rPr>
              <w:t>painelTutorial</w:t>
            </w:r>
            <w:proofErr w:type="spellEnd"/>
            <w:r w:rsidRPr="00294F69">
              <w:rPr>
                <w:lang w:val="pt-BR"/>
              </w:rPr>
              <w:t xml:space="preserve">)); //apaga o </w:t>
            </w:r>
            <w:proofErr w:type="spellStart"/>
            <w:r w:rsidRPr="00294F69">
              <w:rPr>
                <w:lang w:val="pt-BR"/>
              </w:rPr>
              <w:t>parabens</w:t>
            </w:r>
            <w:proofErr w:type="spellEnd"/>
          </w:p>
          <w:p w14:paraId="64AB3526" w14:textId="77777777" w:rsidR="00FA76EB" w:rsidRPr="00294F69" w:rsidRDefault="00FA76EB" w:rsidP="00FA76EB">
            <w:pPr>
              <w:pStyle w:val="TF-CDIGO-FONTE"/>
              <w:rPr>
                <w:lang w:val="pt-BR"/>
              </w:rPr>
            </w:pPr>
            <w:r w:rsidRPr="00294F69">
              <w:rPr>
                <w:lang w:val="pt-BR"/>
              </w:rPr>
              <w:t xml:space="preserve">                passo = 0;</w:t>
            </w:r>
          </w:p>
          <w:p w14:paraId="1722DBC8" w14:textId="6C6F76D7" w:rsidR="00FA76EB" w:rsidRPr="00294F69" w:rsidRDefault="00FA76EB" w:rsidP="00FA76EB">
            <w:pPr>
              <w:pStyle w:val="TF-CDIGO-FONTE"/>
              <w:rPr>
                <w:lang w:val="pt-BR"/>
              </w:rPr>
            </w:pPr>
            <w:r w:rsidRPr="00294F69">
              <w:rPr>
                <w:lang w:val="pt-BR"/>
              </w:rPr>
              <w:t xml:space="preserve">                </w:t>
            </w:r>
            <w:proofErr w:type="spellStart"/>
            <w:proofErr w:type="gramStart"/>
            <w:r w:rsidRPr="00294F69">
              <w:rPr>
                <w:lang w:val="pt-BR"/>
              </w:rPr>
              <w:t>grade.isOn</w:t>
            </w:r>
            <w:proofErr w:type="spellEnd"/>
            <w:proofErr w:type="gramEnd"/>
            <w:r w:rsidRPr="00294F69">
              <w:rPr>
                <w:lang w:val="pt-BR"/>
              </w:rPr>
              <w:t xml:space="preserve"> = </w:t>
            </w:r>
            <w:proofErr w:type="spellStart"/>
            <w:r w:rsidRPr="00294F69">
              <w:rPr>
                <w:lang w:val="pt-BR"/>
              </w:rPr>
              <w:t>true</w:t>
            </w:r>
            <w:proofErr w:type="spellEnd"/>
            <w:r w:rsidRPr="00294F69">
              <w:rPr>
                <w:lang w:val="pt-BR"/>
              </w:rPr>
              <w:t>; //devolve grade à visualização</w:t>
            </w:r>
          </w:p>
          <w:p w14:paraId="2F564D7E" w14:textId="77777777" w:rsidR="00FA76EB" w:rsidRDefault="00FA76EB" w:rsidP="00FA76EB">
            <w:pPr>
              <w:pStyle w:val="TF-CDIGO-FONTE"/>
            </w:pPr>
            <w:r w:rsidRPr="00294F69">
              <w:rPr>
                <w:lang w:val="pt-BR"/>
              </w:rPr>
              <w:t xml:space="preserve">                </w:t>
            </w:r>
            <w:proofErr w:type="gramStart"/>
            <w:r>
              <w:t>break;</w:t>
            </w:r>
            <w:proofErr w:type="gramEnd"/>
          </w:p>
          <w:p w14:paraId="1CE79957" w14:textId="77777777" w:rsidR="00FA76EB" w:rsidRDefault="00FA76EB" w:rsidP="00FA76EB">
            <w:pPr>
              <w:pStyle w:val="TF-CDIGO-FONTE"/>
            </w:pPr>
            <w:r>
              <w:t xml:space="preserve">        }</w:t>
            </w:r>
          </w:p>
          <w:p w14:paraId="690B0CE8" w14:textId="7BF26BC7" w:rsidR="00FA76EB" w:rsidRPr="00877B61" w:rsidRDefault="00FA76EB" w:rsidP="00FA76EB">
            <w:pPr>
              <w:pStyle w:val="TF-CDIGO-FONTE"/>
            </w:pPr>
            <w:r>
              <w:t xml:space="preserve">    }</w:t>
            </w:r>
          </w:p>
        </w:tc>
      </w:tr>
    </w:tbl>
    <w:p w14:paraId="240F3547" w14:textId="0719E660" w:rsidR="00FA76EB" w:rsidRDefault="00FA76EB" w:rsidP="00FA76EB">
      <w:pPr>
        <w:pStyle w:val="TF-FONTE"/>
      </w:pPr>
      <w:r w:rsidRPr="00AE040E">
        <w:t>Fonte</w:t>
      </w:r>
      <w:r>
        <w:t>: elaborado pelo autor.</w:t>
      </w:r>
    </w:p>
    <w:p w14:paraId="3981B38F" w14:textId="44F7E6CF" w:rsidR="00325C83" w:rsidRDefault="00FA76EB" w:rsidP="00325C83">
      <w:pPr>
        <w:pStyle w:val="TF-TEXTO"/>
      </w:pPr>
      <w:r>
        <w:t xml:space="preserve">Outra funcionalidade apontada na lista de requisitos que </w:t>
      </w:r>
      <w:r w:rsidR="003E07A2">
        <w:t xml:space="preserve">passou por problemas foi a troca de tema. A ideia inicial era fazer com que tanto o fundo da tela quanto as letras mudassem de cor. </w:t>
      </w:r>
      <w:commentRangeStart w:id="106"/>
      <w:r w:rsidR="003E07A2">
        <w:t>Infelizmente, com as novas atualizações da Unity na parte de componentes, não foi possível mudar a cor das letras como se imaginava</w:t>
      </w:r>
      <w:commentRangeEnd w:id="106"/>
      <w:r w:rsidR="00101D39">
        <w:rPr>
          <w:rStyle w:val="Refdecomentrio"/>
        </w:rPr>
        <w:commentReference w:id="106"/>
      </w:r>
      <w:r w:rsidR="003E07A2">
        <w:t>. Sendo assim, a funcionalidade troca apenas a cor de fundo, mas ainda é possível ler o texto mesmo ele estando em preto (</w:t>
      </w:r>
      <w:r w:rsidR="00B34889">
        <w:fldChar w:fldCharType="begin"/>
      </w:r>
      <w:r w:rsidR="00B34889">
        <w:instrText xml:space="preserve"> REF _Ref166874329 \h </w:instrText>
      </w:r>
      <w:r w:rsidR="00B34889">
        <w:fldChar w:fldCharType="separate"/>
      </w:r>
      <w:r w:rsidR="00B34889">
        <w:t xml:space="preserve">Figura </w:t>
      </w:r>
      <w:r w:rsidR="00B34889">
        <w:rPr>
          <w:noProof/>
        </w:rPr>
        <w:t>7</w:t>
      </w:r>
      <w:r w:rsidR="00B34889">
        <w:fldChar w:fldCharType="end"/>
      </w:r>
      <w:r w:rsidR="004665BC">
        <w:fldChar w:fldCharType="begin"/>
      </w:r>
      <w:r w:rsidR="004665BC">
        <w:instrText xml:space="preserve"> REF _Ref166874329 \h </w:instrText>
      </w:r>
      <w:r w:rsidR="00E15742">
        <w:fldChar w:fldCharType="separate"/>
      </w:r>
      <w:r w:rsidR="004665BC">
        <w:fldChar w:fldCharType="end"/>
      </w:r>
      <w:r w:rsidR="003E07A2">
        <w:t>).</w:t>
      </w:r>
    </w:p>
    <w:p w14:paraId="7D62E2BB" w14:textId="1C2A36B5" w:rsidR="003E07A2" w:rsidRDefault="003E07A2" w:rsidP="003E07A2">
      <w:pPr>
        <w:pStyle w:val="TF-LEGENDA"/>
      </w:pPr>
      <w:bookmarkStart w:id="107" w:name="_Ref166874329"/>
      <w:r>
        <w:t xml:space="preserve">Figura </w:t>
      </w:r>
      <w:r w:rsidR="009155A1">
        <w:fldChar w:fldCharType="begin"/>
      </w:r>
      <w:r w:rsidR="009155A1">
        <w:instrText xml:space="preserve"> SEQ Figura \* ARABIC </w:instrText>
      </w:r>
      <w:r w:rsidR="009155A1">
        <w:fldChar w:fldCharType="separate"/>
      </w:r>
      <w:r w:rsidR="009155A1">
        <w:rPr>
          <w:noProof/>
        </w:rPr>
        <w:t>7</w:t>
      </w:r>
      <w:r w:rsidR="009155A1">
        <w:fldChar w:fldCharType="end"/>
      </w:r>
      <w:bookmarkEnd w:id="107"/>
      <w:r>
        <w:t xml:space="preserve"> - GRADE no modo noturno</w:t>
      </w:r>
    </w:p>
    <w:p w14:paraId="333BBB3A" w14:textId="0C1984FE" w:rsidR="003E07A2" w:rsidRDefault="003E07A2" w:rsidP="003E07A2">
      <w:pPr>
        <w:pStyle w:val="TF-FIGURA"/>
      </w:pPr>
      <w:r w:rsidRPr="003E07A2">
        <w:rPr>
          <w:noProof/>
        </w:rPr>
        <w:drawing>
          <wp:inline distT="0" distB="0" distL="0" distR="0" wp14:anchorId="4A0FA936" wp14:editId="0ED739CB">
            <wp:extent cx="5286375" cy="2953876"/>
            <wp:effectExtent l="19050" t="19050" r="9525" b="18415"/>
            <wp:docPr id="518733980"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3980" name="Imagem 1" descr="Interface gráfica do usuário&#10;&#10;Descrição gerada automaticamente"/>
                    <pic:cNvPicPr/>
                  </pic:nvPicPr>
                  <pic:blipFill>
                    <a:blip r:embed="rId21"/>
                    <a:stretch>
                      <a:fillRect/>
                    </a:stretch>
                  </pic:blipFill>
                  <pic:spPr>
                    <a:xfrm>
                      <a:off x="0" y="0"/>
                      <a:ext cx="5298020" cy="2960383"/>
                    </a:xfrm>
                    <a:prstGeom prst="rect">
                      <a:avLst/>
                    </a:prstGeom>
                    <a:ln w="12700">
                      <a:solidFill>
                        <a:schemeClr val="tx1"/>
                      </a:solidFill>
                    </a:ln>
                  </pic:spPr>
                </pic:pic>
              </a:graphicData>
            </a:graphic>
          </wp:inline>
        </w:drawing>
      </w:r>
    </w:p>
    <w:p w14:paraId="3B89157D" w14:textId="280850D3" w:rsidR="00325C83" w:rsidRDefault="003E07A2" w:rsidP="003E07A2">
      <w:pPr>
        <w:pStyle w:val="TF-FONTE"/>
      </w:pPr>
      <w:r>
        <w:t>Fonte: elaborado pelo autor.</w:t>
      </w:r>
    </w:p>
    <w:p w14:paraId="2DC8AEC5" w14:textId="1DCD5807" w:rsidR="007C511E" w:rsidRDefault="007C511E" w:rsidP="004E4053">
      <w:pPr>
        <w:pStyle w:val="TF-TEXTO"/>
      </w:pPr>
      <w:r>
        <w:t xml:space="preserve">A funcionalidade de exercícios </w:t>
      </w:r>
      <w:del w:id="108" w:author="Dalton Solano dos Reis" w:date="2024-06-19T09:06:00Z">
        <w:r w:rsidDel="00101D39">
          <w:delText xml:space="preserve">fluiu </w:delText>
        </w:r>
      </w:del>
      <w:ins w:id="109" w:author="Dalton Solano dos Reis" w:date="2024-06-19T09:06:00Z">
        <w:r w:rsidR="00101D39">
          <w:t xml:space="preserve">foi desenvolvida </w:t>
        </w:r>
      </w:ins>
      <w:r>
        <w:t xml:space="preserve">conforme esperado. A ideia inicial (que se manteve) era o usuário poder escolher entre três exercícios, ler o enunciado e fazer a atividade. Quando acabasse, deveria clicar no botão </w:t>
      </w:r>
      <w:r w:rsidRPr="007C511E">
        <w:rPr>
          <w:rStyle w:val="TF-COURIER9"/>
        </w:rPr>
        <w:t>Checar resposta</w:t>
      </w:r>
      <w:r w:rsidR="009155A1">
        <w:t xml:space="preserve"> </w:t>
      </w:r>
      <w:r>
        <w:t xml:space="preserve">para ter um retorno de quantos porcento acertou e, caso tenha errado algo, seria devolvida uma </w:t>
      </w:r>
      <w:commentRangeStart w:id="110"/>
      <w:r>
        <w:t>mensagem avisando onde o usuário deveria rever o que foi feito para acertar</w:t>
      </w:r>
      <w:commentRangeEnd w:id="110"/>
      <w:r w:rsidR="00101D39">
        <w:rPr>
          <w:rStyle w:val="Refdecomentrio"/>
        </w:rPr>
        <w:commentReference w:id="110"/>
      </w:r>
      <w:r>
        <w:t xml:space="preserve">. Para criar esses três exercícios, foi utilizado como base uma lista do </w:t>
      </w:r>
      <w:del w:id="111" w:author="Dalton Solano dos Reis" w:date="2024-06-19T09:07:00Z">
        <w:r w:rsidDel="00101D39">
          <w:delText xml:space="preserve">próprio </w:delText>
        </w:r>
      </w:del>
      <w:r>
        <w:t xml:space="preserve">professor </w:t>
      </w:r>
      <w:del w:id="112" w:author="Dalton Solano dos Reis" w:date="2024-06-19T09:07:00Z">
        <w:r w:rsidDel="00101D39">
          <w:delText>orientador Dalton Solano dos Reis</w:delText>
        </w:r>
        <w:r w:rsidR="00226328" w:rsidDel="00101D39">
          <w:delText xml:space="preserve"> (</w:delText>
        </w:r>
        <w:r w:rsidR="00226328" w:rsidRPr="002827C5" w:rsidDel="00101D39">
          <w:rPr>
            <w:highlight w:val="yellow"/>
          </w:rPr>
          <w:delText>COMO Q EU REFERENCIO ISSO??</w:delText>
        </w:r>
        <w:r w:rsidR="00226328" w:rsidDel="00101D39">
          <w:delText>)</w:delText>
        </w:r>
      </w:del>
      <w:ins w:id="113" w:author="Dalton Solano dos Reis" w:date="2024-06-19T09:07:00Z">
        <w:r w:rsidR="00101D39">
          <w:t>da disciplina de Computação Gráfica</w:t>
        </w:r>
      </w:ins>
      <w:r>
        <w:t xml:space="preserve">. Além disso, para contribuir com o aprendizado em aula, foram disponibilizados </w:t>
      </w:r>
      <w:commentRangeStart w:id="114"/>
      <w:r>
        <w:t>os gabaritos em formato JSON</w:t>
      </w:r>
      <w:commentRangeEnd w:id="114"/>
      <w:r w:rsidR="00101D39">
        <w:rPr>
          <w:rStyle w:val="Refdecomentrio"/>
        </w:rPr>
        <w:commentReference w:id="114"/>
      </w:r>
      <w:r>
        <w:t>, tanto para correção por parte do professor quanto para revisão do exercício por parte dos alunos, podendo importar a cena</w:t>
      </w:r>
      <w:r w:rsidR="00EE2829">
        <w:t xml:space="preserve"> (essa funcionalidade será abordada mais à frente)</w:t>
      </w:r>
      <w:r>
        <w:t xml:space="preserve"> e checar o que está diferente da resposta dada.</w:t>
      </w:r>
      <w:r w:rsidR="00607754">
        <w:t xml:space="preserve"> Na </w:t>
      </w:r>
      <w:r w:rsidR="009155A1">
        <w:fldChar w:fldCharType="begin"/>
      </w:r>
      <w:r w:rsidR="009155A1">
        <w:instrText xml:space="preserve"> REF _Ref167623275 \h </w:instrText>
      </w:r>
      <w:r w:rsidR="009155A1">
        <w:fldChar w:fldCharType="separate"/>
      </w:r>
      <w:r w:rsidR="009155A1">
        <w:t xml:space="preserve">Figura </w:t>
      </w:r>
      <w:r w:rsidR="009155A1">
        <w:rPr>
          <w:noProof/>
        </w:rPr>
        <w:t>8</w:t>
      </w:r>
      <w:r w:rsidR="009155A1">
        <w:fldChar w:fldCharType="end"/>
      </w:r>
      <w:r w:rsidR="00607754">
        <w:t xml:space="preserve">, tem-se um exemplo de exercício com erros na execução. Nesse caso, o usuário esqueceu de colocar </w:t>
      </w:r>
      <w:r w:rsidR="009155A1">
        <w:t>a</w:t>
      </w:r>
      <w:r w:rsidR="00607754">
        <w:t xml:space="preserve"> peça </w:t>
      </w:r>
      <w:r w:rsidR="00226328">
        <w:rPr>
          <w:rStyle w:val="TF-COURIER9"/>
        </w:rPr>
        <w:t>Escalar</w:t>
      </w:r>
      <w:r w:rsidR="004E4053" w:rsidRPr="004E4053">
        <w:t xml:space="preserve"> </w:t>
      </w:r>
      <w:r w:rsidR="004E4053">
        <w:t>no objeto pai,</w:t>
      </w:r>
      <w:r w:rsidR="00607754">
        <w:t xml:space="preserve"> então a mensagem </w:t>
      </w:r>
      <w:r w:rsidR="009155A1">
        <w:t xml:space="preserve">informa que é preciso verificar a </w:t>
      </w:r>
      <w:commentRangeStart w:id="115"/>
      <w:r w:rsidR="009155A1">
        <w:t xml:space="preserve">ordem dos </w:t>
      </w:r>
      <w:commentRangeStart w:id="116"/>
      <w:r w:rsidR="009155A1">
        <w:t xml:space="preserve">objetos </w:t>
      </w:r>
      <w:commentRangeEnd w:id="115"/>
      <w:r w:rsidR="00101D39">
        <w:rPr>
          <w:rStyle w:val="Refdecomentrio"/>
        </w:rPr>
        <w:commentReference w:id="115"/>
      </w:r>
      <w:r w:rsidR="009155A1">
        <w:t xml:space="preserve">em </w:t>
      </w:r>
      <w:commentRangeEnd w:id="116"/>
      <w:r w:rsidR="00101D39">
        <w:rPr>
          <w:rStyle w:val="Refdecomentrio"/>
        </w:rPr>
        <w:commentReference w:id="116"/>
      </w:r>
      <w:r w:rsidR="009155A1">
        <w:t>cena</w:t>
      </w:r>
      <w:r w:rsidR="00607754">
        <w:t>.</w:t>
      </w:r>
    </w:p>
    <w:p w14:paraId="63BA7A91" w14:textId="25982F19" w:rsidR="009155A1" w:rsidRDefault="009155A1" w:rsidP="009155A1">
      <w:pPr>
        <w:pStyle w:val="TF-LEGENDA"/>
      </w:pPr>
      <w:bookmarkStart w:id="117" w:name="_Ref167623275"/>
      <w:r>
        <w:lastRenderedPageBreak/>
        <w:t xml:space="preserve">Figura </w:t>
      </w:r>
      <w:r>
        <w:fldChar w:fldCharType="begin"/>
      </w:r>
      <w:r>
        <w:instrText xml:space="preserve"> SEQ Figura \* ARABIC </w:instrText>
      </w:r>
      <w:r>
        <w:fldChar w:fldCharType="separate"/>
      </w:r>
      <w:r>
        <w:rPr>
          <w:noProof/>
        </w:rPr>
        <w:t>8</w:t>
      </w:r>
      <w:r>
        <w:fldChar w:fldCharType="end"/>
      </w:r>
      <w:bookmarkEnd w:id="117"/>
      <w:r>
        <w:t xml:space="preserve"> - Exercício 2 com ressalvas</w:t>
      </w:r>
    </w:p>
    <w:p w14:paraId="7AF3443D" w14:textId="77E17B21" w:rsidR="007C511E" w:rsidRDefault="009155A1" w:rsidP="009155A1">
      <w:pPr>
        <w:pStyle w:val="TF-FIGURA"/>
      </w:pPr>
      <w:r w:rsidRPr="009155A1">
        <w:rPr>
          <w:noProof/>
        </w:rPr>
        <w:drawing>
          <wp:inline distT="0" distB="0" distL="0" distR="0" wp14:anchorId="203D90DC" wp14:editId="69E0346E">
            <wp:extent cx="5172075" cy="2877131"/>
            <wp:effectExtent l="19050" t="19050" r="9525" b="19050"/>
            <wp:docPr id="278750137"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50137" name="Imagem 1" descr="Interface gráfica do usuário&#10;&#10;Descrição gerada automaticamente"/>
                    <pic:cNvPicPr/>
                  </pic:nvPicPr>
                  <pic:blipFill>
                    <a:blip r:embed="rId22"/>
                    <a:stretch>
                      <a:fillRect/>
                    </a:stretch>
                  </pic:blipFill>
                  <pic:spPr>
                    <a:xfrm>
                      <a:off x="0" y="0"/>
                      <a:ext cx="5180213" cy="2881658"/>
                    </a:xfrm>
                    <a:prstGeom prst="rect">
                      <a:avLst/>
                    </a:prstGeom>
                    <a:ln w="12700">
                      <a:solidFill>
                        <a:schemeClr val="tx1"/>
                      </a:solidFill>
                    </a:ln>
                  </pic:spPr>
                </pic:pic>
              </a:graphicData>
            </a:graphic>
          </wp:inline>
        </w:drawing>
      </w:r>
    </w:p>
    <w:p w14:paraId="0978F87F" w14:textId="74B6463A" w:rsidR="009155A1" w:rsidRDefault="009155A1" w:rsidP="009155A1">
      <w:pPr>
        <w:pStyle w:val="TF-FONTE"/>
      </w:pPr>
      <w:r>
        <w:t>Fonte: elaborado pelo autor.</w:t>
      </w:r>
    </w:p>
    <w:p w14:paraId="411E25F6" w14:textId="6B8AFB9C" w:rsidR="00325C83" w:rsidRDefault="003E07A2" w:rsidP="003E07A2">
      <w:pPr>
        <w:pStyle w:val="TF-TEXTO"/>
      </w:pPr>
      <w:r>
        <w:t>Em relação a finalizar o que faltou na última versão do projeto (</w:t>
      </w:r>
      <w:proofErr w:type="spellStart"/>
      <w:r>
        <w:t>Buttenberg</w:t>
      </w:r>
      <w:proofErr w:type="spellEnd"/>
      <w:r>
        <w:t xml:space="preserve">, 2020), a propriedade de </w:t>
      </w:r>
      <w:proofErr w:type="spellStart"/>
      <w:r w:rsidRPr="003E07A2">
        <w:rPr>
          <w:rStyle w:val="TF-COURIER9"/>
        </w:rPr>
        <w:t>LookAt</w:t>
      </w:r>
      <w:proofErr w:type="spellEnd"/>
      <w:r>
        <w:t xml:space="preserve"> da câmera foi feita, além das propriedades </w:t>
      </w:r>
      <w:r w:rsidRPr="003E07A2">
        <w:rPr>
          <w:rStyle w:val="TF-COURIER9"/>
        </w:rPr>
        <w:t>Near</w:t>
      </w:r>
      <w:r>
        <w:t xml:space="preserve"> e </w:t>
      </w:r>
      <w:proofErr w:type="spellStart"/>
      <w:r w:rsidRPr="003E07A2">
        <w:rPr>
          <w:rStyle w:val="TF-COURIER9"/>
        </w:rPr>
        <w:t>Far</w:t>
      </w:r>
      <w:proofErr w:type="spellEnd"/>
      <w:r>
        <w:t xml:space="preserve">. Contudo, o </w:t>
      </w:r>
      <w:r w:rsidRPr="003E07A2">
        <w:rPr>
          <w:rStyle w:val="TF-COURIER9"/>
        </w:rPr>
        <w:t>Near</w:t>
      </w:r>
      <w:r>
        <w:t xml:space="preserve"> e </w:t>
      </w:r>
      <w:proofErr w:type="spellStart"/>
      <w:r w:rsidRPr="003E07A2">
        <w:rPr>
          <w:rStyle w:val="TF-COURIER9"/>
        </w:rPr>
        <w:t>Far</w:t>
      </w:r>
      <w:proofErr w:type="spellEnd"/>
      <w:r>
        <w:t xml:space="preserve"> dão retorno visual apenas na tela do </w:t>
      </w:r>
      <w:r w:rsidRPr="003E07A2">
        <w:rPr>
          <w:rStyle w:val="TF-COURIER9"/>
        </w:rPr>
        <w:t>Visualizador</w:t>
      </w:r>
      <w:r w:rsidR="009155A1">
        <w:t xml:space="preserve">, o </w:t>
      </w:r>
      <w:proofErr w:type="spellStart"/>
      <w:r w:rsidR="009155A1" w:rsidRPr="009155A1">
        <w:rPr>
          <w:rStyle w:val="TF-COURIER9"/>
        </w:rPr>
        <w:t>LookAt</w:t>
      </w:r>
      <w:proofErr w:type="spellEnd"/>
      <w:r w:rsidR="009155A1">
        <w:t xml:space="preserve"> dá retorno apenas na tela de </w:t>
      </w:r>
      <w:r w:rsidR="009155A1" w:rsidRPr="009155A1">
        <w:rPr>
          <w:rStyle w:val="TF-COURIER9"/>
        </w:rPr>
        <w:t>Ambiente Gráfico</w:t>
      </w:r>
      <w:r w:rsidR="009155A1">
        <w:t xml:space="preserve">, </w:t>
      </w:r>
      <w:r>
        <w:t xml:space="preserve">e as formas </w:t>
      </w:r>
      <w:r w:rsidRPr="003E07A2">
        <w:rPr>
          <w:rStyle w:val="TF-COURIER9"/>
        </w:rPr>
        <w:t>Polígono</w:t>
      </w:r>
      <w:r>
        <w:t xml:space="preserve"> e </w:t>
      </w:r>
      <w:proofErr w:type="spellStart"/>
      <w:r w:rsidRPr="003E07A2">
        <w:rPr>
          <w:rStyle w:val="TF-COURIER9"/>
        </w:rPr>
        <w:t>Spline</w:t>
      </w:r>
      <w:proofErr w:type="spellEnd"/>
      <w:r>
        <w:t xml:space="preserve"> não foram construídas, </w:t>
      </w:r>
      <w:commentRangeStart w:id="118"/>
      <w:r>
        <w:t xml:space="preserve">em razão do fato de que estava muito difícil de compreender o código </w:t>
      </w:r>
      <w:r w:rsidR="00EE2829">
        <w:t xml:space="preserve">construído por </w:t>
      </w:r>
      <w:proofErr w:type="spellStart"/>
      <w:r w:rsidR="00EE2829">
        <w:t>Buttenberg</w:t>
      </w:r>
      <w:commentRangeEnd w:id="118"/>
      <w:proofErr w:type="spellEnd"/>
      <w:r w:rsidR="00101D39">
        <w:rPr>
          <w:rStyle w:val="Refdecomentrio"/>
        </w:rPr>
        <w:commentReference w:id="118"/>
      </w:r>
      <w:r>
        <w:t>. Frente a isso, foram trazidas novas funcionalidades ao projeto não previstas anteriormente para compensar.</w:t>
      </w:r>
    </w:p>
    <w:p w14:paraId="64769B82" w14:textId="46E2479D" w:rsidR="00D14133" w:rsidRDefault="003E07A2" w:rsidP="00D14133">
      <w:pPr>
        <w:pStyle w:val="TF-TEXTO"/>
      </w:pPr>
      <w:r>
        <w:t xml:space="preserve">A </w:t>
      </w:r>
      <w:commentRangeStart w:id="119"/>
      <w:r>
        <w:t xml:space="preserve">primeira </w:t>
      </w:r>
      <w:commentRangeEnd w:id="119"/>
      <w:r w:rsidR="00101D39">
        <w:rPr>
          <w:rStyle w:val="Refdecomentrio"/>
        </w:rPr>
        <w:commentReference w:id="119"/>
      </w:r>
      <w:r>
        <w:t xml:space="preserve">funcionalidade </w:t>
      </w:r>
      <w:r w:rsidR="004665BC">
        <w:t>trazida foi a de importar e exportar a cena no formato JSON, permitindo a persistência de dados, para então o aluno poder continuar com a cena em outro momento. Para construir o arquivo</w:t>
      </w:r>
      <w:r w:rsidR="00D80F65">
        <w:t xml:space="preserve"> (</w:t>
      </w:r>
      <w:r w:rsidR="00D80F65">
        <w:fldChar w:fldCharType="begin"/>
      </w:r>
      <w:r w:rsidR="00D80F65">
        <w:instrText xml:space="preserve"> REF _Ref166875691 \h </w:instrText>
      </w:r>
      <w:r w:rsidR="00D80F65">
        <w:fldChar w:fldCharType="separate"/>
      </w:r>
      <w:r w:rsidR="00D80F65">
        <w:t xml:space="preserve">Quadro </w:t>
      </w:r>
      <w:r w:rsidR="00D80F65">
        <w:rPr>
          <w:noProof/>
        </w:rPr>
        <w:t>5</w:t>
      </w:r>
      <w:r w:rsidR="00D80F65">
        <w:fldChar w:fldCharType="end"/>
      </w:r>
      <w:r w:rsidR="00D80F65">
        <w:t>)</w:t>
      </w:r>
      <w:r w:rsidR="004665BC">
        <w:t xml:space="preserve">, foi preciso ordenar a lista dos objetos em cena pela ordem em que apareciam em tela para então começar a escrever o JSON. Para isso, foi utilizada a biblioteca </w:t>
      </w:r>
      <w:proofErr w:type="spellStart"/>
      <w:r w:rsidR="004665BC">
        <w:t>SimpleJSON</w:t>
      </w:r>
      <w:proofErr w:type="spellEnd"/>
      <w:r w:rsidR="004665BC">
        <w:t xml:space="preserve">, que permite criar um </w:t>
      </w:r>
      <w:r w:rsidR="004665BC" w:rsidRPr="004665BC">
        <w:rPr>
          <w:rStyle w:val="TF-COURIER9"/>
        </w:rPr>
        <w:t xml:space="preserve">JSON </w:t>
      </w:r>
      <w:proofErr w:type="spellStart"/>
      <w:r w:rsidR="004665BC" w:rsidRPr="004665BC">
        <w:rPr>
          <w:rStyle w:val="TF-COURIER9"/>
        </w:rPr>
        <w:t>Object</w:t>
      </w:r>
      <w:proofErr w:type="spellEnd"/>
      <w:r w:rsidR="004665BC">
        <w:t xml:space="preserve"> para então adicionar </w:t>
      </w:r>
      <w:r w:rsidR="004665BC" w:rsidRPr="004665BC">
        <w:rPr>
          <w:rStyle w:val="TF-COURIER9"/>
        </w:rPr>
        <w:t xml:space="preserve">JSON </w:t>
      </w:r>
      <w:proofErr w:type="spellStart"/>
      <w:r w:rsidR="004665BC" w:rsidRPr="004665BC">
        <w:rPr>
          <w:rStyle w:val="TF-COURIER9"/>
        </w:rPr>
        <w:t>Arrays</w:t>
      </w:r>
      <w:proofErr w:type="spellEnd"/>
      <w:r w:rsidR="004665BC">
        <w:t xml:space="preserve"> conforme for necessário, assim como outros </w:t>
      </w:r>
      <w:r w:rsidR="004665BC" w:rsidRPr="004665BC">
        <w:rPr>
          <w:rStyle w:val="TF-COURIER9"/>
        </w:rPr>
        <w:t xml:space="preserve">JSON </w:t>
      </w:r>
      <w:proofErr w:type="spellStart"/>
      <w:r w:rsidR="004665BC" w:rsidRPr="004665BC">
        <w:rPr>
          <w:rStyle w:val="TF-COURIER9"/>
        </w:rPr>
        <w:t>Objects</w:t>
      </w:r>
      <w:proofErr w:type="spellEnd"/>
      <w:r w:rsidR="004665BC">
        <w:t>. Nele, cada nome de peça era a chave de uma lista de propriedades visíveis no painel de propriedades da ferramenta, além de informações relevantes para encaixar a peça em seu devido lugar posteriormente</w:t>
      </w:r>
      <w:r w:rsidR="00A46A72">
        <w:t xml:space="preserve"> na importação da cena em JSON</w:t>
      </w:r>
      <w:r w:rsidR="004665BC">
        <w:t>.</w:t>
      </w:r>
    </w:p>
    <w:p w14:paraId="446A76CD" w14:textId="35CC5E90" w:rsidR="00D14133" w:rsidRDefault="00D14133" w:rsidP="00D14133">
      <w:pPr>
        <w:pStyle w:val="TF-LEGENDA"/>
      </w:pPr>
      <w:bookmarkStart w:id="120" w:name="_Ref166875691"/>
      <w:r>
        <w:lastRenderedPageBreak/>
        <w:t xml:space="preserve">Quadro </w:t>
      </w:r>
      <w:r>
        <w:fldChar w:fldCharType="begin"/>
      </w:r>
      <w:r>
        <w:instrText xml:space="preserve"> SEQ Quadro \* ARABIC </w:instrText>
      </w:r>
      <w:r>
        <w:fldChar w:fldCharType="separate"/>
      </w:r>
      <w:r>
        <w:rPr>
          <w:noProof/>
        </w:rPr>
        <w:t>5</w:t>
      </w:r>
      <w:r>
        <w:fldChar w:fldCharType="end"/>
      </w:r>
      <w:bookmarkEnd w:id="120"/>
      <w:r>
        <w:t xml:space="preserve"> - Exemplo de cena exportada em JSON</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26"/>
      </w:tblGrid>
      <w:tr w:rsidR="00D14133" w:rsidRPr="0087190C" w14:paraId="27509E57" w14:textId="77777777" w:rsidTr="00B85872">
        <w:trPr>
          <w:jc w:val="center"/>
        </w:trPr>
        <w:tc>
          <w:tcPr>
            <w:tcW w:w="8926" w:type="dxa"/>
          </w:tcPr>
          <w:p w14:paraId="5C7E39EA" w14:textId="77777777" w:rsidR="005740EB" w:rsidRPr="00294F69" w:rsidRDefault="005740EB" w:rsidP="005740EB">
            <w:pPr>
              <w:pStyle w:val="TF-CDIGO-FONTE"/>
              <w:rPr>
                <w:lang w:val="pt-BR"/>
              </w:rPr>
            </w:pPr>
            <w:r w:rsidRPr="00294F69">
              <w:rPr>
                <w:lang w:val="pt-BR"/>
              </w:rPr>
              <w:t>{</w:t>
            </w:r>
          </w:p>
          <w:p w14:paraId="7180AEAE"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CameraP</w:t>
            </w:r>
            <w:proofErr w:type="spellEnd"/>
            <w:r w:rsidRPr="00294F69">
              <w:rPr>
                <w:lang w:val="pt-BR"/>
              </w:rPr>
              <w:t>": {</w:t>
            </w:r>
          </w:p>
          <w:p w14:paraId="70BA3FE5" w14:textId="77777777" w:rsidR="005740EB" w:rsidRPr="00294F69" w:rsidRDefault="005740EB" w:rsidP="005740EB">
            <w:pPr>
              <w:pStyle w:val="TF-CDIGO-FONTE"/>
              <w:rPr>
                <w:lang w:val="pt-BR"/>
              </w:rPr>
            </w:pPr>
            <w:r w:rsidRPr="00294F69">
              <w:rPr>
                <w:lang w:val="pt-BR"/>
              </w:rPr>
              <w:t xml:space="preserve">    "nome": "Câmera",</w:t>
            </w:r>
          </w:p>
          <w:p w14:paraId="7058E338" w14:textId="465E6AE3" w:rsidR="005740EB" w:rsidRPr="00294F69" w:rsidRDefault="005740EB" w:rsidP="005740EB">
            <w:pPr>
              <w:pStyle w:val="TF-CDIGO-FONTE"/>
              <w:rPr>
                <w:lang w:val="pt-BR"/>
              </w:rPr>
            </w:pPr>
            <w:r w:rsidRPr="00294F69">
              <w:rPr>
                <w:lang w:val="pt-BR"/>
              </w:rPr>
              <w:t xml:space="preserve">    "</w:t>
            </w:r>
            <w:proofErr w:type="spellStart"/>
            <w:r w:rsidRPr="00294F69">
              <w:rPr>
                <w:lang w:val="pt-BR"/>
              </w:rPr>
              <w:t>posicao</w:t>
            </w:r>
            <w:proofErr w:type="spellEnd"/>
            <w:r w:rsidRPr="00294F69">
              <w:rPr>
                <w:lang w:val="pt-BR"/>
              </w:rPr>
              <w:t>": ["100","300","300"],</w:t>
            </w:r>
          </w:p>
          <w:p w14:paraId="72DB1388" w14:textId="5F38EACA" w:rsidR="005740EB" w:rsidRPr="00294F69" w:rsidRDefault="005740EB" w:rsidP="005740EB">
            <w:pPr>
              <w:pStyle w:val="TF-CDIGO-FONTE"/>
              <w:rPr>
                <w:lang w:val="pt-BR"/>
              </w:rPr>
            </w:pPr>
            <w:r w:rsidRPr="00294F69">
              <w:rPr>
                <w:lang w:val="pt-BR"/>
              </w:rPr>
              <w:t xml:space="preserve">    "</w:t>
            </w:r>
            <w:proofErr w:type="spellStart"/>
            <w:r w:rsidRPr="00294F69">
              <w:rPr>
                <w:lang w:val="pt-BR"/>
              </w:rPr>
              <w:t>lookAt</w:t>
            </w:r>
            <w:proofErr w:type="spellEnd"/>
            <w:r w:rsidRPr="00294F69">
              <w:rPr>
                <w:lang w:val="pt-BR"/>
              </w:rPr>
              <w:t>": ["0","0","0"],</w:t>
            </w:r>
          </w:p>
          <w:p w14:paraId="59893A39"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fov</w:t>
            </w:r>
            <w:proofErr w:type="spellEnd"/>
            <w:r w:rsidRPr="00294F69">
              <w:rPr>
                <w:lang w:val="pt-BR"/>
              </w:rPr>
              <w:t>": "45",</w:t>
            </w:r>
          </w:p>
          <w:p w14:paraId="008B7341"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near</w:t>
            </w:r>
            <w:proofErr w:type="spellEnd"/>
            <w:r w:rsidRPr="00294F69">
              <w:rPr>
                <w:lang w:val="pt-BR"/>
              </w:rPr>
              <w:t>": "100",</w:t>
            </w:r>
          </w:p>
          <w:p w14:paraId="00D1303A"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far</w:t>
            </w:r>
            <w:proofErr w:type="spellEnd"/>
            <w:r w:rsidRPr="00294F69">
              <w:rPr>
                <w:lang w:val="pt-BR"/>
              </w:rPr>
              <w:t>": "600",</w:t>
            </w:r>
          </w:p>
          <w:p w14:paraId="2A2925A7" w14:textId="1BD715B8" w:rsidR="005740EB" w:rsidRPr="00294F69" w:rsidRDefault="005740EB" w:rsidP="005740EB">
            <w:pPr>
              <w:pStyle w:val="TF-CDIGO-FONTE"/>
              <w:rPr>
                <w:lang w:val="pt-BR"/>
              </w:rPr>
            </w:pPr>
            <w:r w:rsidRPr="00294F69">
              <w:rPr>
                <w:lang w:val="pt-BR"/>
              </w:rPr>
              <w:t xml:space="preserve">    "</w:t>
            </w:r>
            <w:proofErr w:type="spellStart"/>
            <w:r w:rsidRPr="00294F69">
              <w:rPr>
                <w:lang w:val="pt-BR"/>
              </w:rPr>
              <w:t>posPeca</w:t>
            </w:r>
            <w:proofErr w:type="spellEnd"/>
            <w:r w:rsidRPr="00294F69">
              <w:rPr>
                <w:lang w:val="pt-BR"/>
              </w:rPr>
              <w:t>": [696.351135253906, 624.93212890625, -870.424987792969]</w:t>
            </w:r>
          </w:p>
          <w:p w14:paraId="079647C5" w14:textId="77777777" w:rsidR="005740EB" w:rsidRPr="00294F69" w:rsidRDefault="005740EB" w:rsidP="005740EB">
            <w:pPr>
              <w:pStyle w:val="TF-CDIGO-FONTE"/>
              <w:rPr>
                <w:lang w:val="pt-BR"/>
              </w:rPr>
            </w:pPr>
            <w:r w:rsidRPr="00294F69">
              <w:rPr>
                <w:lang w:val="pt-BR"/>
              </w:rPr>
              <w:t xml:space="preserve">  },</w:t>
            </w:r>
          </w:p>
          <w:p w14:paraId="2B4C0AB6"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ObjetoGraficoP</w:t>
            </w:r>
            <w:proofErr w:type="spellEnd"/>
            <w:r w:rsidRPr="00294F69">
              <w:rPr>
                <w:lang w:val="pt-BR"/>
              </w:rPr>
              <w:t>": {</w:t>
            </w:r>
          </w:p>
          <w:p w14:paraId="1F43C029" w14:textId="77777777" w:rsidR="005740EB" w:rsidRPr="00294F69" w:rsidRDefault="005740EB" w:rsidP="005740EB">
            <w:pPr>
              <w:pStyle w:val="TF-CDIGO-FONTE"/>
              <w:rPr>
                <w:lang w:val="pt-BR"/>
              </w:rPr>
            </w:pPr>
            <w:r w:rsidRPr="00294F69">
              <w:rPr>
                <w:lang w:val="pt-BR"/>
              </w:rPr>
              <w:t xml:space="preserve">    "nome": "</w:t>
            </w:r>
            <w:proofErr w:type="spellStart"/>
            <w:r w:rsidRPr="00294F69">
              <w:rPr>
                <w:lang w:val="pt-BR"/>
              </w:rPr>
              <w:t>ObjetoGraficoP</w:t>
            </w:r>
            <w:proofErr w:type="spellEnd"/>
            <w:r w:rsidRPr="00294F69">
              <w:rPr>
                <w:lang w:val="pt-BR"/>
              </w:rPr>
              <w:t>",</w:t>
            </w:r>
          </w:p>
          <w:p w14:paraId="052FA8C9" w14:textId="77777777" w:rsidR="005740EB" w:rsidRPr="00294F69" w:rsidRDefault="005740EB" w:rsidP="005740EB">
            <w:pPr>
              <w:pStyle w:val="TF-CDIGO-FONTE"/>
              <w:rPr>
                <w:lang w:val="pt-BR"/>
              </w:rPr>
            </w:pPr>
            <w:r w:rsidRPr="00294F69">
              <w:rPr>
                <w:lang w:val="pt-BR"/>
              </w:rPr>
              <w:t xml:space="preserve">    "ativo": </w:t>
            </w:r>
            <w:proofErr w:type="spellStart"/>
            <w:r w:rsidRPr="00294F69">
              <w:rPr>
                <w:lang w:val="pt-BR"/>
              </w:rPr>
              <w:t>true</w:t>
            </w:r>
            <w:proofErr w:type="spellEnd"/>
            <w:r w:rsidRPr="00294F69">
              <w:rPr>
                <w:lang w:val="pt-BR"/>
              </w:rPr>
              <w:t>,</w:t>
            </w:r>
          </w:p>
          <w:p w14:paraId="106AC9DD"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children</w:t>
            </w:r>
            <w:proofErr w:type="spellEnd"/>
            <w:r w:rsidRPr="00294F69">
              <w:rPr>
                <w:lang w:val="pt-BR"/>
              </w:rPr>
              <w:t>": [</w:t>
            </w:r>
          </w:p>
          <w:p w14:paraId="6BCEE884" w14:textId="77777777" w:rsidR="005740EB" w:rsidRPr="00294F69" w:rsidRDefault="005740EB" w:rsidP="005740EB">
            <w:pPr>
              <w:pStyle w:val="TF-CDIGO-FONTE"/>
              <w:rPr>
                <w:lang w:val="pt-BR"/>
              </w:rPr>
            </w:pPr>
            <w:r w:rsidRPr="00294F69">
              <w:rPr>
                <w:lang w:val="pt-BR"/>
              </w:rPr>
              <w:t xml:space="preserve">      {</w:t>
            </w:r>
          </w:p>
          <w:p w14:paraId="7BBB09DC" w14:textId="77777777" w:rsidR="005740EB" w:rsidRPr="00294F69" w:rsidRDefault="005740EB" w:rsidP="005740EB">
            <w:pPr>
              <w:pStyle w:val="TF-CDIGO-FONTE"/>
              <w:rPr>
                <w:lang w:val="pt-BR"/>
              </w:rPr>
            </w:pPr>
            <w:r w:rsidRPr="00294F69">
              <w:rPr>
                <w:lang w:val="pt-BR"/>
              </w:rPr>
              <w:t xml:space="preserve">        "Cubo": {</w:t>
            </w:r>
          </w:p>
          <w:p w14:paraId="51762B24" w14:textId="77777777" w:rsidR="005740EB" w:rsidRPr="00294F69" w:rsidRDefault="005740EB" w:rsidP="005740EB">
            <w:pPr>
              <w:pStyle w:val="TF-CDIGO-FONTE"/>
              <w:rPr>
                <w:lang w:val="pt-BR"/>
              </w:rPr>
            </w:pPr>
            <w:r w:rsidRPr="00294F69">
              <w:rPr>
                <w:lang w:val="pt-BR"/>
              </w:rPr>
              <w:t xml:space="preserve">          "nome": "Cubo",</w:t>
            </w:r>
          </w:p>
          <w:p w14:paraId="6F3B0952" w14:textId="49142EA5" w:rsidR="005740EB" w:rsidRPr="00294F69" w:rsidRDefault="005740EB" w:rsidP="005740EB">
            <w:pPr>
              <w:pStyle w:val="TF-CDIGO-FONTE"/>
              <w:rPr>
                <w:lang w:val="pt-BR"/>
              </w:rPr>
            </w:pPr>
            <w:r w:rsidRPr="00294F69">
              <w:rPr>
                <w:lang w:val="pt-BR"/>
              </w:rPr>
              <w:t xml:space="preserve">          "tamanho": [</w:t>
            </w:r>
            <w:r w:rsidR="00406A86" w:rsidRPr="00294F69">
              <w:rPr>
                <w:lang w:val="pt-BR"/>
              </w:rPr>
              <w:t>"</w:t>
            </w:r>
            <w:r w:rsidR="00B34889" w:rsidRPr="00294F69">
              <w:rPr>
                <w:lang w:val="pt-BR"/>
              </w:rPr>
              <w:t>2</w:t>
            </w:r>
            <w:r w:rsidR="00406A86" w:rsidRPr="00294F69">
              <w:rPr>
                <w:lang w:val="pt-BR"/>
              </w:rPr>
              <w:t>"</w:t>
            </w:r>
            <w:r w:rsidRPr="00294F69">
              <w:rPr>
                <w:lang w:val="pt-BR"/>
              </w:rPr>
              <w:t>,</w:t>
            </w:r>
            <w:r w:rsidR="00406A86" w:rsidRPr="00294F69">
              <w:rPr>
                <w:lang w:val="pt-BR"/>
              </w:rPr>
              <w:t>"</w:t>
            </w:r>
            <w:r w:rsidRPr="00294F69">
              <w:rPr>
                <w:lang w:val="pt-BR"/>
              </w:rPr>
              <w:t>2</w:t>
            </w:r>
            <w:r w:rsidR="00406A86" w:rsidRPr="00294F69">
              <w:rPr>
                <w:lang w:val="pt-BR"/>
              </w:rPr>
              <w:t>"</w:t>
            </w:r>
            <w:r w:rsidRPr="00294F69">
              <w:rPr>
                <w:lang w:val="pt-BR"/>
              </w:rPr>
              <w:t>,</w:t>
            </w:r>
            <w:r w:rsidR="00406A86" w:rsidRPr="00294F69">
              <w:rPr>
                <w:lang w:val="pt-BR"/>
              </w:rPr>
              <w:t>"</w:t>
            </w:r>
            <w:r w:rsidRPr="00294F69">
              <w:rPr>
                <w:lang w:val="pt-BR"/>
              </w:rPr>
              <w:t>2</w:t>
            </w:r>
            <w:r w:rsidR="00406A86" w:rsidRPr="00294F69">
              <w:rPr>
                <w:lang w:val="pt-BR"/>
              </w:rPr>
              <w:t>"</w:t>
            </w:r>
            <w:r w:rsidRPr="00294F69">
              <w:rPr>
                <w:lang w:val="pt-BR"/>
              </w:rPr>
              <w:t>],</w:t>
            </w:r>
          </w:p>
          <w:p w14:paraId="0F412853" w14:textId="2A75BF0A" w:rsidR="005740EB" w:rsidRPr="00294F69" w:rsidRDefault="005740EB" w:rsidP="005740EB">
            <w:pPr>
              <w:pStyle w:val="TF-CDIGO-FONTE"/>
              <w:rPr>
                <w:lang w:val="pt-BR"/>
              </w:rPr>
            </w:pPr>
            <w:r w:rsidRPr="00294F69">
              <w:rPr>
                <w:lang w:val="pt-BR"/>
              </w:rPr>
              <w:t xml:space="preserve">          "</w:t>
            </w:r>
            <w:proofErr w:type="spellStart"/>
            <w:r w:rsidRPr="00294F69">
              <w:rPr>
                <w:lang w:val="pt-BR"/>
              </w:rPr>
              <w:t>posicao</w:t>
            </w:r>
            <w:proofErr w:type="spellEnd"/>
            <w:r w:rsidRPr="00294F69">
              <w:rPr>
                <w:lang w:val="pt-BR"/>
              </w:rPr>
              <w:t>": [</w:t>
            </w:r>
            <w:r w:rsidR="00406A86" w:rsidRPr="00294F69">
              <w:rPr>
                <w:lang w:val="pt-BR"/>
              </w:rPr>
              <w:t>"</w:t>
            </w:r>
            <w:r w:rsidRPr="00294F69">
              <w:rPr>
                <w:lang w:val="pt-BR"/>
              </w:rPr>
              <w:t>0</w:t>
            </w:r>
            <w:r w:rsidR="00406A86" w:rsidRPr="00294F69">
              <w:rPr>
                <w:lang w:val="pt-BR"/>
              </w:rPr>
              <w:t>"</w:t>
            </w:r>
            <w:r w:rsidRPr="00294F69">
              <w:rPr>
                <w:lang w:val="pt-BR"/>
              </w:rPr>
              <w:t>,</w:t>
            </w:r>
            <w:r w:rsidR="00406A86" w:rsidRPr="00294F69">
              <w:rPr>
                <w:lang w:val="pt-BR"/>
              </w:rPr>
              <w:t>"</w:t>
            </w:r>
            <w:r w:rsidRPr="00294F69">
              <w:rPr>
                <w:lang w:val="pt-BR"/>
              </w:rPr>
              <w:t>0</w:t>
            </w:r>
            <w:r w:rsidR="00406A86" w:rsidRPr="00294F69">
              <w:rPr>
                <w:lang w:val="pt-BR"/>
              </w:rPr>
              <w:t>"</w:t>
            </w:r>
            <w:r w:rsidRPr="00294F69">
              <w:rPr>
                <w:lang w:val="pt-BR"/>
              </w:rPr>
              <w:t>,</w:t>
            </w:r>
            <w:r w:rsidR="00406A86" w:rsidRPr="00294F69">
              <w:rPr>
                <w:lang w:val="pt-BR"/>
              </w:rPr>
              <w:t>"</w:t>
            </w:r>
            <w:r w:rsidRPr="00294F69">
              <w:rPr>
                <w:lang w:val="pt-BR"/>
              </w:rPr>
              <w:t>0</w:t>
            </w:r>
            <w:r w:rsidR="00406A86" w:rsidRPr="00294F69">
              <w:rPr>
                <w:lang w:val="pt-BR"/>
              </w:rPr>
              <w:t>"</w:t>
            </w:r>
            <w:r w:rsidRPr="00294F69">
              <w:rPr>
                <w:lang w:val="pt-BR"/>
              </w:rPr>
              <w:t>],</w:t>
            </w:r>
          </w:p>
          <w:p w14:paraId="51B4AA21" w14:textId="77777777" w:rsidR="005740EB" w:rsidRPr="00294F69" w:rsidRDefault="005740EB" w:rsidP="005740EB">
            <w:pPr>
              <w:pStyle w:val="TF-CDIGO-FONTE"/>
              <w:rPr>
                <w:lang w:val="pt-BR"/>
              </w:rPr>
            </w:pPr>
            <w:r w:rsidRPr="00294F69">
              <w:rPr>
                <w:lang w:val="pt-BR"/>
              </w:rPr>
              <w:t xml:space="preserve">          "cor": "</w:t>
            </w:r>
            <w:proofErr w:type="gramStart"/>
            <w:r w:rsidRPr="00294F69">
              <w:rPr>
                <w:lang w:val="pt-BR"/>
              </w:rPr>
              <w:t>RGBA(</w:t>
            </w:r>
            <w:proofErr w:type="gramEnd"/>
            <w:r w:rsidRPr="00294F69">
              <w:rPr>
                <w:lang w:val="pt-BR"/>
              </w:rPr>
              <w:t>1.000, 0.000, 0.000, 1.000)",</w:t>
            </w:r>
          </w:p>
          <w:p w14:paraId="1AEF93C0" w14:textId="0F048E30" w:rsidR="005740EB" w:rsidRPr="00294F69" w:rsidRDefault="005740EB" w:rsidP="005740EB">
            <w:pPr>
              <w:pStyle w:val="TF-CDIGO-FONTE"/>
              <w:rPr>
                <w:lang w:val="pt-BR"/>
              </w:rPr>
            </w:pPr>
            <w:r w:rsidRPr="00294F69">
              <w:rPr>
                <w:lang w:val="pt-BR"/>
              </w:rPr>
              <w:t xml:space="preserve">          "textura": "FURB",</w:t>
            </w:r>
          </w:p>
          <w:p w14:paraId="7403E578" w14:textId="77777777" w:rsidR="005740EB" w:rsidRPr="00294F69" w:rsidRDefault="005740EB" w:rsidP="005740EB">
            <w:pPr>
              <w:pStyle w:val="TF-CDIGO-FONTE"/>
              <w:rPr>
                <w:lang w:val="pt-BR"/>
              </w:rPr>
            </w:pPr>
            <w:r w:rsidRPr="00294F69">
              <w:rPr>
                <w:lang w:val="pt-BR"/>
              </w:rPr>
              <w:t xml:space="preserve">          "ativo": </w:t>
            </w:r>
            <w:proofErr w:type="spellStart"/>
            <w:r w:rsidRPr="00294F69">
              <w:rPr>
                <w:lang w:val="pt-BR"/>
              </w:rPr>
              <w:t>true</w:t>
            </w:r>
            <w:proofErr w:type="spellEnd"/>
            <w:r w:rsidRPr="00294F69">
              <w:rPr>
                <w:lang w:val="pt-BR"/>
              </w:rPr>
              <w:t>,</w:t>
            </w:r>
          </w:p>
          <w:p w14:paraId="0AFF6E28" w14:textId="7F0FCA76" w:rsidR="005740EB" w:rsidRPr="00294F69" w:rsidRDefault="005740EB" w:rsidP="005740EB">
            <w:pPr>
              <w:pStyle w:val="TF-CDIGO-FONTE"/>
              <w:rPr>
                <w:lang w:val="pt-BR"/>
              </w:rPr>
            </w:pPr>
            <w:r w:rsidRPr="00294F69">
              <w:rPr>
                <w:lang w:val="pt-BR"/>
              </w:rPr>
              <w:t xml:space="preserve">          "</w:t>
            </w:r>
            <w:proofErr w:type="spellStart"/>
            <w:r w:rsidRPr="00294F69">
              <w:rPr>
                <w:lang w:val="pt-BR"/>
              </w:rPr>
              <w:t>posPeca</w:t>
            </w:r>
            <w:proofErr w:type="spellEnd"/>
            <w:r w:rsidRPr="00294F69">
              <w:rPr>
                <w:lang w:val="pt-BR"/>
              </w:rPr>
              <w:t>": [697.420593261719, 618.979125976563, -870.424987792969]</w:t>
            </w:r>
          </w:p>
          <w:p w14:paraId="043198BA" w14:textId="77777777" w:rsidR="005740EB" w:rsidRPr="00294F69" w:rsidRDefault="005740EB" w:rsidP="005740EB">
            <w:pPr>
              <w:pStyle w:val="TF-CDIGO-FONTE"/>
              <w:rPr>
                <w:lang w:val="pt-BR"/>
              </w:rPr>
            </w:pPr>
            <w:r w:rsidRPr="00294F69">
              <w:rPr>
                <w:lang w:val="pt-BR"/>
              </w:rPr>
              <w:t xml:space="preserve">        }</w:t>
            </w:r>
          </w:p>
          <w:p w14:paraId="7DBCC0C7" w14:textId="77777777" w:rsidR="005740EB" w:rsidRPr="00294F69" w:rsidRDefault="005740EB" w:rsidP="005740EB">
            <w:pPr>
              <w:pStyle w:val="TF-CDIGO-FONTE"/>
              <w:rPr>
                <w:lang w:val="pt-BR"/>
              </w:rPr>
            </w:pPr>
            <w:r w:rsidRPr="00294F69">
              <w:rPr>
                <w:lang w:val="pt-BR"/>
              </w:rPr>
              <w:t xml:space="preserve">      },</w:t>
            </w:r>
          </w:p>
          <w:p w14:paraId="4D3C8EC0" w14:textId="77777777" w:rsidR="005740EB" w:rsidRPr="00294F69" w:rsidRDefault="005740EB" w:rsidP="005740EB">
            <w:pPr>
              <w:pStyle w:val="TF-CDIGO-FONTE"/>
              <w:rPr>
                <w:lang w:val="pt-BR"/>
              </w:rPr>
            </w:pPr>
            <w:r w:rsidRPr="00294F69">
              <w:rPr>
                <w:lang w:val="pt-BR"/>
              </w:rPr>
              <w:t xml:space="preserve">      {</w:t>
            </w:r>
          </w:p>
          <w:p w14:paraId="273D2A5A"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Iluminacao</w:t>
            </w:r>
            <w:proofErr w:type="spellEnd"/>
            <w:r w:rsidRPr="00294F69">
              <w:rPr>
                <w:lang w:val="pt-BR"/>
              </w:rPr>
              <w:t>": {</w:t>
            </w:r>
          </w:p>
          <w:p w14:paraId="708E86EC" w14:textId="77777777" w:rsidR="005740EB" w:rsidRPr="00294F69" w:rsidRDefault="005740EB" w:rsidP="005740EB">
            <w:pPr>
              <w:pStyle w:val="TF-CDIGO-FONTE"/>
              <w:rPr>
                <w:lang w:val="pt-BR"/>
              </w:rPr>
            </w:pPr>
            <w:r w:rsidRPr="00294F69">
              <w:rPr>
                <w:lang w:val="pt-BR"/>
              </w:rPr>
              <w:t xml:space="preserve">          "nome": "</w:t>
            </w:r>
            <w:proofErr w:type="spellStart"/>
            <w:r w:rsidRPr="00294F69">
              <w:rPr>
                <w:lang w:val="pt-BR"/>
              </w:rPr>
              <w:t>Iluminacao</w:t>
            </w:r>
            <w:proofErr w:type="spellEnd"/>
            <w:r w:rsidRPr="00294F69">
              <w:rPr>
                <w:lang w:val="pt-BR"/>
              </w:rPr>
              <w:t>",</w:t>
            </w:r>
          </w:p>
          <w:p w14:paraId="26DB0FD6" w14:textId="77777777" w:rsidR="005740EB" w:rsidRPr="00294F69" w:rsidRDefault="005740EB" w:rsidP="005740EB">
            <w:pPr>
              <w:pStyle w:val="TF-CDIGO-FONTE"/>
              <w:rPr>
                <w:lang w:val="pt-BR"/>
              </w:rPr>
            </w:pPr>
            <w:r w:rsidRPr="00294F69">
              <w:rPr>
                <w:lang w:val="pt-BR"/>
              </w:rPr>
              <w:t xml:space="preserve">          "</w:t>
            </w:r>
            <w:proofErr w:type="spellStart"/>
            <w:r w:rsidRPr="00294F69">
              <w:rPr>
                <w:lang w:val="pt-BR"/>
              </w:rPr>
              <w:t>tipoLuz</w:t>
            </w:r>
            <w:proofErr w:type="spellEnd"/>
            <w:r w:rsidRPr="00294F69">
              <w:rPr>
                <w:lang w:val="pt-BR"/>
              </w:rPr>
              <w:t>": "Ambiente",</w:t>
            </w:r>
          </w:p>
          <w:p w14:paraId="7B70B0B1" w14:textId="7C09D79B" w:rsidR="005740EB" w:rsidRPr="00294F69" w:rsidRDefault="005740EB" w:rsidP="005740EB">
            <w:pPr>
              <w:pStyle w:val="TF-CDIGO-FONTE"/>
              <w:rPr>
                <w:lang w:val="pt-BR"/>
              </w:rPr>
            </w:pPr>
            <w:r w:rsidRPr="00294F69">
              <w:rPr>
                <w:lang w:val="pt-BR"/>
              </w:rPr>
              <w:t xml:space="preserve">          "</w:t>
            </w:r>
            <w:proofErr w:type="spellStart"/>
            <w:r w:rsidRPr="00294F69">
              <w:rPr>
                <w:lang w:val="pt-BR"/>
              </w:rPr>
              <w:t>posicao</w:t>
            </w:r>
            <w:proofErr w:type="spellEnd"/>
            <w:r w:rsidRPr="00294F69">
              <w:rPr>
                <w:lang w:val="pt-BR"/>
              </w:rPr>
              <w:t>": ["100","300","0"],</w:t>
            </w:r>
          </w:p>
          <w:p w14:paraId="2D377D9F" w14:textId="77777777" w:rsidR="005740EB" w:rsidRPr="00294F69" w:rsidRDefault="005740EB" w:rsidP="005740EB">
            <w:pPr>
              <w:pStyle w:val="TF-CDIGO-FONTE"/>
              <w:rPr>
                <w:lang w:val="pt-BR"/>
              </w:rPr>
            </w:pPr>
            <w:r w:rsidRPr="00294F69">
              <w:rPr>
                <w:lang w:val="pt-BR"/>
              </w:rPr>
              <w:t xml:space="preserve">          "cor": "</w:t>
            </w:r>
            <w:proofErr w:type="gramStart"/>
            <w:r w:rsidRPr="00294F69">
              <w:rPr>
                <w:lang w:val="pt-BR"/>
              </w:rPr>
              <w:t>RGBA(</w:t>
            </w:r>
            <w:proofErr w:type="gramEnd"/>
            <w:r w:rsidRPr="00294F69">
              <w:rPr>
                <w:lang w:val="pt-BR"/>
              </w:rPr>
              <w:t>1.000, 1.000, 1.000, 1.000)",</w:t>
            </w:r>
          </w:p>
          <w:p w14:paraId="44DB1866" w14:textId="77777777" w:rsidR="005740EB" w:rsidRPr="00294F69" w:rsidRDefault="005740EB" w:rsidP="005740EB">
            <w:pPr>
              <w:pStyle w:val="TF-CDIGO-FONTE"/>
              <w:rPr>
                <w:lang w:val="pt-BR"/>
              </w:rPr>
            </w:pPr>
            <w:r w:rsidRPr="00294F69">
              <w:rPr>
                <w:lang w:val="pt-BR"/>
              </w:rPr>
              <w:t xml:space="preserve">          "ativo": </w:t>
            </w:r>
            <w:proofErr w:type="spellStart"/>
            <w:r w:rsidRPr="00294F69">
              <w:rPr>
                <w:lang w:val="pt-BR"/>
              </w:rPr>
              <w:t>true</w:t>
            </w:r>
            <w:proofErr w:type="spellEnd"/>
            <w:r w:rsidRPr="00294F69">
              <w:rPr>
                <w:lang w:val="pt-BR"/>
              </w:rPr>
              <w:t>,</w:t>
            </w:r>
          </w:p>
          <w:p w14:paraId="410B3F55" w14:textId="1A2E58C2" w:rsidR="005740EB" w:rsidRDefault="005740EB" w:rsidP="005740EB">
            <w:pPr>
              <w:pStyle w:val="TF-CDIGO-FONTE"/>
            </w:pPr>
            <w:r w:rsidRPr="00294F69">
              <w:rPr>
                <w:lang w:val="pt-BR"/>
              </w:rPr>
              <w:t xml:space="preserve">          </w:t>
            </w:r>
            <w:r>
              <w:t>"</w:t>
            </w:r>
            <w:proofErr w:type="spellStart"/>
            <w:r>
              <w:t>posPeca</w:t>
            </w:r>
            <w:proofErr w:type="spellEnd"/>
            <w:r>
              <w:t>": [698.855163574219, 613.408264160156, -870.403076171875]</w:t>
            </w:r>
          </w:p>
          <w:p w14:paraId="67896F60" w14:textId="77777777" w:rsidR="005740EB" w:rsidRDefault="005740EB" w:rsidP="005740EB">
            <w:pPr>
              <w:pStyle w:val="TF-CDIGO-FONTE"/>
            </w:pPr>
            <w:r>
              <w:t xml:space="preserve">        }</w:t>
            </w:r>
          </w:p>
          <w:p w14:paraId="1E82AB5D" w14:textId="77777777" w:rsidR="005740EB" w:rsidRDefault="005740EB" w:rsidP="005740EB">
            <w:pPr>
              <w:pStyle w:val="TF-CDIGO-FONTE"/>
            </w:pPr>
            <w:r>
              <w:t xml:space="preserve">      }</w:t>
            </w:r>
          </w:p>
          <w:p w14:paraId="15F4E16F" w14:textId="77777777" w:rsidR="005740EB" w:rsidRDefault="005740EB" w:rsidP="005740EB">
            <w:pPr>
              <w:pStyle w:val="TF-CDIGO-FONTE"/>
            </w:pPr>
            <w:r>
              <w:t xml:space="preserve">    ],</w:t>
            </w:r>
          </w:p>
          <w:p w14:paraId="109A2401" w14:textId="7E4F25F6" w:rsidR="005740EB" w:rsidRDefault="005740EB" w:rsidP="005740EB">
            <w:pPr>
              <w:pStyle w:val="TF-CDIGO-FONTE"/>
            </w:pPr>
            <w:r>
              <w:t xml:space="preserve">    "</w:t>
            </w:r>
            <w:proofErr w:type="spellStart"/>
            <w:r>
              <w:t>posPeca</w:t>
            </w:r>
            <w:proofErr w:type="spellEnd"/>
            <w:r>
              <w:t>": [697.301147460938, 621.630798339844, -870.403076171875]</w:t>
            </w:r>
          </w:p>
          <w:p w14:paraId="04640153" w14:textId="77777777" w:rsidR="005740EB" w:rsidRDefault="005740EB" w:rsidP="005740EB">
            <w:pPr>
              <w:pStyle w:val="TF-CDIGO-FONTE"/>
            </w:pPr>
            <w:r>
              <w:t xml:space="preserve">  }</w:t>
            </w:r>
          </w:p>
          <w:p w14:paraId="2E8E61F4" w14:textId="0B938128" w:rsidR="00D14133" w:rsidRPr="00877B61" w:rsidRDefault="005740EB" w:rsidP="005740EB">
            <w:pPr>
              <w:pStyle w:val="TF-CDIGO-FONTE"/>
            </w:pPr>
            <w:r>
              <w:t>}</w:t>
            </w:r>
          </w:p>
        </w:tc>
      </w:tr>
    </w:tbl>
    <w:p w14:paraId="64D896B7" w14:textId="582BF2C2" w:rsidR="00D14133" w:rsidRDefault="005740EB" w:rsidP="005740EB">
      <w:pPr>
        <w:pStyle w:val="TF-FONTE"/>
      </w:pPr>
      <w:r>
        <w:t>Fonte: elaborado pelo autor.</w:t>
      </w:r>
    </w:p>
    <w:p w14:paraId="096F171F" w14:textId="19850A31" w:rsidR="00EE2829" w:rsidRDefault="00EE2829" w:rsidP="00A46A72">
      <w:pPr>
        <w:pStyle w:val="TF-TEXTO"/>
      </w:pPr>
      <w:r>
        <w:t xml:space="preserve">Na importação, </w:t>
      </w:r>
      <w:r w:rsidR="0072491A">
        <w:t xml:space="preserve">o arquivo JSON é percorrido e </w:t>
      </w:r>
      <w:r>
        <w:t xml:space="preserve">cada peça é criada </w:t>
      </w:r>
      <w:r w:rsidR="0072491A">
        <w:t>com</w:t>
      </w:r>
      <w:r>
        <w:t xml:space="preserve"> as propriedades informadas</w:t>
      </w:r>
      <w:r w:rsidR="0072491A">
        <w:t xml:space="preserve"> e com seus respectivos filhos</w:t>
      </w:r>
      <w:r>
        <w:t xml:space="preserve">. </w:t>
      </w:r>
      <w:commentRangeStart w:id="121"/>
      <w:r>
        <w:t>Para que a cena fique conforme o desejado, o usuário deve clicar em cada peça, para “ativar” as propriedades. Isso ocorre em razão do fato de, anteriormente, não existir a função de importar e de herdar propriedades. Então a única forma de mudar uma propriedade seria com o painel dela em aberto.</w:t>
      </w:r>
      <w:commentRangeEnd w:id="121"/>
      <w:r w:rsidR="001179EA">
        <w:rPr>
          <w:rStyle w:val="Refdecomentrio"/>
        </w:rPr>
        <w:commentReference w:id="121"/>
      </w:r>
    </w:p>
    <w:p w14:paraId="17D4F822" w14:textId="12425FB6" w:rsidR="00A46A72" w:rsidRDefault="00A748A3" w:rsidP="00A46A72">
      <w:pPr>
        <w:pStyle w:val="TF-TEXTO"/>
      </w:pPr>
      <w:r>
        <w:t>Outra funcionalidade que não estava prevista</w:t>
      </w:r>
      <w:r w:rsidR="00B85872">
        <w:t xml:space="preserve">, porém implícita </w:t>
      </w:r>
      <w:del w:id="122" w:author="Dalton Solano dos Reis" w:date="2024-06-19T09:21:00Z">
        <w:r w:rsidR="00B85872" w:rsidDel="001179EA">
          <w:delText>no requisito</w:delText>
        </w:r>
        <w:r w:rsidR="001E2522" w:rsidDel="001179EA">
          <w:delText xml:space="preserve"> b</w:delText>
        </w:r>
      </w:del>
      <w:ins w:id="123" w:author="Dalton Solano dos Reis" w:date="2024-06-19T09:21:00Z">
        <w:r w:rsidR="001179EA">
          <w:t xml:space="preserve">nos </w:t>
        </w:r>
        <w:commentRangeStart w:id="124"/>
        <w:r w:rsidR="001179EA">
          <w:t>requisitos</w:t>
        </w:r>
      </w:ins>
      <w:r w:rsidR="00B85872">
        <w:t xml:space="preserve"> </w:t>
      </w:r>
      <w:r w:rsidR="00E96745">
        <w:t>(</w:t>
      </w:r>
      <w:r w:rsidR="009A4019">
        <w:fldChar w:fldCharType="begin"/>
      </w:r>
      <w:r w:rsidR="009A4019">
        <w:instrText xml:space="preserve"> REF reqB \h </w:instrText>
      </w:r>
      <w:r w:rsidR="009A4019">
        <w:fldChar w:fldCharType="separate"/>
      </w:r>
      <w:r w:rsidR="009A4019">
        <w:t>permitir que o usuário possa arrastar os blocos e editar suas informações conforme for desejado (RF)</w:t>
      </w:r>
      <w:r w:rsidR="009A4019">
        <w:fldChar w:fldCharType="end"/>
      </w:r>
      <w:r w:rsidR="009155A1">
        <w:fldChar w:fldCharType="begin"/>
      </w:r>
      <w:r w:rsidR="009155A1">
        <w:instrText xml:space="preserve"> REF reqB \h </w:instrText>
      </w:r>
      <w:r w:rsidR="009155A1">
        <w:fldChar w:fldCharType="separate"/>
      </w:r>
      <w:ins w:id="125" w:author="Dalton Solano dos Reis" w:date="2024-06-19T09:22:00Z">
        <w:r w:rsidR="001179EA">
          <w:t>permitir que o usuário possa arrastar os blocos e editar suas informações conforme for desejado (RF)</w:t>
        </w:r>
      </w:ins>
      <w:r w:rsidR="009155A1">
        <w:fldChar w:fldCharType="end"/>
      </w:r>
      <w:r w:rsidR="009155A1">
        <w:fldChar w:fldCharType="begin"/>
      </w:r>
      <w:r w:rsidR="009155A1">
        <w:instrText xml:space="preserve"> REF reqB \h </w:instrText>
      </w:r>
      <w:r w:rsidR="009155A1">
        <w:fldChar w:fldCharType="end"/>
      </w:r>
      <w:r w:rsidR="00E96745">
        <w:t>)</w:t>
      </w:r>
      <w:r w:rsidR="00B85872">
        <w:t>,</w:t>
      </w:r>
      <w:r>
        <w:t xml:space="preserve"> </w:t>
      </w:r>
      <w:commentRangeEnd w:id="124"/>
      <w:r w:rsidR="001179EA">
        <w:rPr>
          <w:rStyle w:val="Refdecomentrio"/>
        </w:rPr>
        <w:commentReference w:id="124"/>
      </w:r>
      <w:r>
        <w:t>foi</w:t>
      </w:r>
      <w:r w:rsidR="00E22C96">
        <w:t xml:space="preserve"> a hierarquia de objeto pai e filho</w:t>
      </w:r>
      <w:r>
        <w:t>. Ela é responsável por p</w:t>
      </w:r>
      <w:r w:rsidR="00E22C96">
        <w:t>ermiti</w:t>
      </w:r>
      <w:r>
        <w:t>r</w:t>
      </w:r>
      <w:r w:rsidR="00E22C96">
        <w:t xml:space="preserve"> que qualquer propriedade do objeto pai seja herdada pelo filho</w:t>
      </w:r>
      <w:r w:rsidR="00230FE6">
        <w:t xml:space="preserve"> (</w:t>
      </w:r>
      <w:r w:rsidR="009155A1">
        <w:fldChar w:fldCharType="begin"/>
      </w:r>
      <w:r w:rsidR="009155A1">
        <w:instrText xml:space="preserve"> REF _Ref166877019 \h </w:instrText>
      </w:r>
      <w:r w:rsidR="009155A1">
        <w:fldChar w:fldCharType="separate"/>
      </w:r>
      <w:r w:rsidR="009155A1">
        <w:t xml:space="preserve">Figura </w:t>
      </w:r>
      <w:r w:rsidR="009155A1">
        <w:rPr>
          <w:noProof/>
        </w:rPr>
        <w:t>9</w:t>
      </w:r>
      <w:r w:rsidR="009155A1">
        <w:fldChar w:fldCharType="end"/>
      </w:r>
      <w:r w:rsidR="00230FE6">
        <w:t>)</w:t>
      </w:r>
      <w:r w:rsidR="00E22C96">
        <w:t xml:space="preserve">. </w:t>
      </w:r>
      <w:r w:rsidR="001E2522">
        <w:t>Entretanto</w:t>
      </w:r>
      <w:r>
        <w:t xml:space="preserve">, ela </w:t>
      </w:r>
      <w:r w:rsidR="00E22C96">
        <w:t xml:space="preserve">não foi adicionada no </w:t>
      </w:r>
      <w:commentRangeStart w:id="126"/>
      <w:r w:rsidR="00E22C96">
        <w:t xml:space="preserve">tutorial de criar cena, </w:t>
      </w:r>
      <w:r>
        <w:t>visto que</w:t>
      </w:r>
      <w:r w:rsidR="00E22C96">
        <w:t xml:space="preserve"> o limite de telas já tinha sido atingido </w:t>
      </w:r>
      <w:commentRangeEnd w:id="126"/>
      <w:r w:rsidR="001179EA">
        <w:rPr>
          <w:rStyle w:val="Refdecomentrio"/>
        </w:rPr>
        <w:commentReference w:id="126"/>
      </w:r>
      <w:r w:rsidR="00E22C96">
        <w:t>e, caso fosse adicionad</w:t>
      </w:r>
      <w:r>
        <w:t>a</w:t>
      </w:r>
      <w:r w:rsidR="00E22C96">
        <w:t>, faria o tutorial ficar muito longo, podendo fazer com que o usuário perdesse o interesse.</w:t>
      </w:r>
    </w:p>
    <w:p w14:paraId="04E7EFC6" w14:textId="5D860295" w:rsidR="00A748A3" w:rsidRDefault="00A748A3" w:rsidP="00A748A3">
      <w:pPr>
        <w:pStyle w:val="TF-LEGENDA"/>
      </w:pPr>
      <w:bookmarkStart w:id="127" w:name="_Ref166877019"/>
      <w:r>
        <w:lastRenderedPageBreak/>
        <w:t xml:space="preserve">Figura </w:t>
      </w:r>
      <w:r w:rsidR="009155A1">
        <w:fldChar w:fldCharType="begin"/>
      </w:r>
      <w:r w:rsidR="009155A1">
        <w:instrText xml:space="preserve"> SEQ Figura \* ARABIC </w:instrText>
      </w:r>
      <w:r w:rsidR="009155A1">
        <w:fldChar w:fldCharType="separate"/>
      </w:r>
      <w:r w:rsidR="009155A1">
        <w:rPr>
          <w:noProof/>
        </w:rPr>
        <w:t>9</w:t>
      </w:r>
      <w:r w:rsidR="009155A1">
        <w:fldChar w:fldCharType="end"/>
      </w:r>
      <w:bookmarkEnd w:id="127"/>
      <w:r>
        <w:t xml:space="preserve"> - Exemplo de cena com hierarquia pai e filho</w:t>
      </w:r>
    </w:p>
    <w:p w14:paraId="385AAA90" w14:textId="4CD04428" w:rsidR="00A748A3" w:rsidRDefault="00A748A3" w:rsidP="00A748A3">
      <w:pPr>
        <w:pStyle w:val="TF-FIGURA"/>
      </w:pPr>
      <w:r w:rsidRPr="00A748A3">
        <w:rPr>
          <w:noProof/>
        </w:rPr>
        <w:drawing>
          <wp:inline distT="0" distB="0" distL="0" distR="0" wp14:anchorId="6CD3A1B9" wp14:editId="1463F9F9">
            <wp:extent cx="5212078" cy="2895600"/>
            <wp:effectExtent l="19050" t="19050" r="27305" b="19050"/>
            <wp:docPr id="39322032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0324" name="Imagem 1" descr="Interface gráfica do usuário&#10;&#10;Descrição gerada automaticamente"/>
                    <pic:cNvPicPr/>
                  </pic:nvPicPr>
                  <pic:blipFill>
                    <a:blip r:embed="rId23"/>
                    <a:stretch>
                      <a:fillRect/>
                    </a:stretch>
                  </pic:blipFill>
                  <pic:spPr>
                    <a:xfrm>
                      <a:off x="0" y="0"/>
                      <a:ext cx="5272697" cy="2929277"/>
                    </a:xfrm>
                    <a:prstGeom prst="rect">
                      <a:avLst/>
                    </a:prstGeom>
                    <a:ln w="12700">
                      <a:solidFill>
                        <a:schemeClr val="tx1"/>
                      </a:solidFill>
                    </a:ln>
                  </pic:spPr>
                </pic:pic>
              </a:graphicData>
            </a:graphic>
          </wp:inline>
        </w:drawing>
      </w:r>
    </w:p>
    <w:p w14:paraId="39BF5929" w14:textId="0991CFC7" w:rsidR="00A748A3" w:rsidRPr="00A46A72" w:rsidRDefault="00A748A3" w:rsidP="00A748A3">
      <w:pPr>
        <w:pStyle w:val="TF-FONTE"/>
      </w:pPr>
      <w:r>
        <w:t>Fonte: elaborado pelo autor.</w:t>
      </w:r>
    </w:p>
    <w:p w14:paraId="53243C1C" w14:textId="77777777" w:rsidR="00F255FC" w:rsidRPr="00806D57" w:rsidRDefault="00F255FC" w:rsidP="00C211BE">
      <w:pPr>
        <w:pStyle w:val="Ttulo1"/>
        <w:rPr>
          <w:highlight w:val="yellow"/>
        </w:rPr>
      </w:pPr>
      <w:bookmarkStart w:id="128" w:name="_Toc511928438"/>
      <w:bookmarkStart w:id="129" w:name="_Toc54164920"/>
      <w:bookmarkStart w:id="130" w:name="_Toc54165674"/>
      <w:bookmarkStart w:id="131" w:name="_Toc54169332"/>
      <w:bookmarkStart w:id="132" w:name="_Toc96347438"/>
      <w:bookmarkStart w:id="133" w:name="_Toc96357722"/>
      <w:bookmarkStart w:id="134" w:name="_Toc96491865"/>
      <w:r w:rsidRPr="00806D57">
        <w:rPr>
          <w:highlight w:val="yellow"/>
        </w:rPr>
        <w:t>RESULTADOS</w:t>
      </w:r>
      <w:bookmarkEnd w:id="128"/>
      <w:r w:rsidRPr="00806D57">
        <w:rPr>
          <w:highlight w:val="yellow"/>
        </w:rPr>
        <w:t xml:space="preserve"> </w:t>
      </w:r>
      <w:bookmarkEnd w:id="129"/>
      <w:bookmarkEnd w:id="130"/>
      <w:bookmarkEnd w:id="131"/>
      <w:bookmarkEnd w:id="132"/>
      <w:bookmarkEnd w:id="133"/>
      <w:bookmarkEnd w:id="134"/>
    </w:p>
    <w:p w14:paraId="3022DADC" w14:textId="7A2A0F4B" w:rsidR="00F255FC" w:rsidRPr="00806D57" w:rsidRDefault="00C21895" w:rsidP="001B2F1E">
      <w:pPr>
        <w:pStyle w:val="TF-TEXTO"/>
        <w:rPr>
          <w:highlight w:val="yellow"/>
        </w:rPr>
      </w:pPr>
      <w:r w:rsidRPr="00806D57">
        <w:rPr>
          <w:highlight w:val="yellow"/>
        </w:rPr>
        <w:t xml:space="preserve">De modo a ampliar o seu caráter científico, todos os </w:t>
      </w:r>
      <w:proofErr w:type="spellStart"/>
      <w:r w:rsidRPr="00806D57">
        <w:rPr>
          <w:highlight w:val="yellow"/>
        </w:rPr>
        <w:t>TCCs</w:t>
      </w:r>
      <w:proofErr w:type="spellEnd"/>
      <w:r w:rsidRPr="00806D57">
        <w:rPr>
          <w:highlight w:val="yellow"/>
        </w:rPr>
        <w:t xml:space="preserve"> devem apresentar e discutir resultados </w:t>
      </w:r>
      <w:r w:rsidRPr="00806D57">
        <w:rPr>
          <w:highlight w:val="yellow"/>
          <w:u w:val="single"/>
        </w:rPr>
        <w:t>não limitados à comparação com os trabalhos correlatos</w:t>
      </w:r>
      <w:r w:rsidRPr="00806D57">
        <w:rPr>
          <w:highlight w:val="yellow"/>
        </w:rPr>
        <w:t xml:space="preserve">. Devem ser apresentados </w:t>
      </w:r>
      <w:r w:rsidR="00C45104" w:rsidRPr="00806D57">
        <w:rPr>
          <w:highlight w:val="yellow"/>
        </w:rPr>
        <w:t xml:space="preserve">os </w:t>
      </w:r>
      <w:r w:rsidR="006E61CB" w:rsidRPr="00806D57">
        <w:rPr>
          <w:highlight w:val="yellow"/>
        </w:rPr>
        <w:t xml:space="preserve">casos de testes do software, destacando objetivo do teste, </w:t>
      </w:r>
      <w:r w:rsidR="00C45104" w:rsidRPr="00806D57">
        <w:rPr>
          <w:highlight w:val="yellow"/>
        </w:rPr>
        <w:t>como foi realizada a coleta de dados e a apresentação dos resultados obtidos</w:t>
      </w:r>
      <w:r w:rsidR="006E61CB" w:rsidRPr="00806D57">
        <w:rPr>
          <w:highlight w:val="yellow"/>
        </w:rPr>
        <w:t xml:space="preserve">, </w:t>
      </w:r>
      <w:r w:rsidR="00F255FC" w:rsidRPr="00806D57">
        <w:rPr>
          <w:highlight w:val="yellow"/>
        </w:rPr>
        <w:t xml:space="preserve">preferencialmente em forma de gráficos ou tabelas, fazendo comentários sobre </w:t>
      </w:r>
      <w:r w:rsidR="00E476A7" w:rsidRPr="00806D57">
        <w:rPr>
          <w:highlight w:val="yellow"/>
        </w:rPr>
        <w:t>eles</w:t>
      </w:r>
      <w:r w:rsidR="00F255FC" w:rsidRPr="00806D57">
        <w:rPr>
          <w:highlight w:val="yellow"/>
        </w:rPr>
        <w:t>.</w:t>
      </w:r>
      <w:r w:rsidR="001D0061" w:rsidRPr="00806D57">
        <w:rPr>
          <w:highlight w:val="yellow"/>
        </w:rPr>
        <w:t xml:space="preserve"> </w:t>
      </w:r>
      <w:r w:rsidRPr="00806D57">
        <w:rPr>
          <w:highlight w:val="yellow"/>
        </w:rPr>
        <w:t xml:space="preserve">Também é sugerida a comparação com </w:t>
      </w:r>
      <w:r w:rsidR="001D0061" w:rsidRPr="00806D57">
        <w:rPr>
          <w:highlight w:val="yellow"/>
        </w:rPr>
        <w:t>os trabalhos correlatos apresentados na fundamentação teórica.</w:t>
      </w:r>
      <w:r w:rsidR="00FC0322" w:rsidRPr="00806D57">
        <w:rPr>
          <w:highlight w:val="yellow"/>
        </w:rPr>
        <w:t xml:space="preserve"> </w:t>
      </w:r>
    </w:p>
    <w:p w14:paraId="4432F7D9" w14:textId="3FCC2852" w:rsidR="00F255FC" w:rsidRPr="00806D57" w:rsidRDefault="00F255FC" w:rsidP="00C211BE">
      <w:pPr>
        <w:pStyle w:val="Ttulo1"/>
        <w:rPr>
          <w:highlight w:val="yellow"/>
        </w:rPr>
      </w:pPr>
      <w:bookmarkStart w:id="135" w:name="_Toc54164921"/>
      <w:bookmarkStart w:id="136" w:name="_Toc54165675"/>
      <w:bookmarkStart w:id="137" w:name="_Toc54169333"/>
      <w:bookmarkStart w:id="138" w:name="_Toc96347439"/>
      <w:bookmarkStart w:id="139" w:name="_Toc96357723"/>
      <w:bookmarkStart w:id="140" w:name="_Toc96491866"/>
      <w:bookmarkStart w:id="141" w:name="_Toc511928439"/>
      <w:r w:rsidRPr="00806D57">
        <w:rPr>
          <w:highlight w:val="yellow"/>
        </w:rPr>
        <w:t>CONCLUSÕES</w:t>
      </w:r>
      <w:bookmarkEnd w:id="135"/>
      <w:bookmarkEnd w:id="136"/>
      <w:bookmarkEnd w:id="137"/>
      <w:bookmarkEnd w:id="138"/>
      <w:bookmarkEnd w:id="139"/>
      <w:bookmarkEnd w:id="140"/>
      <w:bookmarkEnd w:id="141"/>
    </w:p>
    <w:p w14:paraId="725B1612" w14:textId="77777777" w:rsidR="00F255FC" w:rsidRPr="00806D57" w:rsidRDefault="00F255FC" w:rsidP="001B2F1E">
      <w:pPr>
        <w:pStyle w:val="TF-TEXTO"/>
        <w:rPr>
          <w:highlight w:val="yellow"/>
        </w:rPr>
      </w:pPr>
      <w:r w:rsidRPr="00806D57">
        <w:rPr>
          <w:highlight w:val="yellow"/>
        </w:rP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rsidRPr="00806D57">
        <w:rPr>
          <w:highlight w:val="yellow"/>
        </w:rPr>
        <w:t xml:space="preserve">sociais ou práticas </w:t>
      </w:r>
      <w:r w:rsidRPr="00806D57">
        <w:rPr>
          <w:highlight w:val="yellow"/>
        </w:rPr>
        <w:t xml:space="preserve">para o seu grupo de usuários </w:t>
      </w:r>
      <w:r w:rsidR="005862B6" w:rsidRPr="00806D57">
        <w:rPr>
          <w:highlight w:val="yellow"/>
        </w:rPr>
        <w:t xml:space="preserve">bem como </w:t>
      </w:r>
      <w:r w:rsidRPr="00806D57">
        <w:rPr>
          <w:highlight w:val="yellow"/>
        </w:rPr>
        <w:t>para o desenvolvimento científico</w:t>
      </w:r>
      <w:r w:rsidR="005862B6" w:rsidRPr="00806D57">
        <w:rPr>
          <w:highlight w:val="yellow"/>
        </w:rPr>
        <w:t xml:space="preserve"> e ou </w:t>
      </w:r>
      <w:r w:rsidRPr="00806D57">
        <w:rPr>
          <w:highlight w:val="yellow"/>
        </w:rPr>
        <w:t>tecnológico</w:t>
      </w:r>
      <w:r w:rsidR="005862B6" w:rsidRPr="00806D57">
        <w:rPr>
          <w:highlight w:val="yellow"/>
        </w:rPr>
        <w:t xml:space="preserve"> da área</w:t>
      </w:r>
      <w:r w:rsidRPr="00806D57">
        <w:rPr>
          <w:highlight w:val="yellow"/>
        </w:rPr>
        <w:t>.</w:t>
      </w:r>
    </w:p>
    <w:p w14:paraId="2B6AB35E" w14:textId="77777777" w:rsidR="00F255FC" w:rsidRDefault="00F255FC" w:rsidP="001B2F1E">
      <w:pPr>
        <w:pStyle w:val="TF-TEXTO"/>
      </w:pPr>
      <w:r w:rsidRPr="00806D57">
        <w:rPr>
          <w:highlight w:val="yellow"/>
        </w:rPr>
        <w:t xml:space="preserve">Deve-se incluir </w:t>
      </w:r>
      <w:r w:rsidR="005862B6" w:rsidRPr="00806D57">
        <w:rPr>
          <w:highlight w:val="yellow"/>
        </w:rPr>
        <w:t xml:space="preserve">também as </w:t>
      </w:r>
      <w:r w:rsidRPr="00806D57">
        <w:rPr>
          <w:highlight w:val="yellow"/>
        </w:rPr>
        <w:t>limitações</w:t>
      </w:r>
      <w:r w:rsidR="005862B6" w:rsidRPr="00806D57">
        <w:rPr>
          <w:highlight w:val="yellow"/>
        </w:rPr>
        <w:t xml:space="preserve"> e as possíveis extensões do TCC</w:t>
      </w:r>
      <w:r w:rsidRPr="00806D57">
        <w:rPr>
          <w:highlight w:val="yellow"/>
        </w:rPr>
        <w:t>.</w:t>
      </w:r>
    </w:p>
    <w:p w14:paraId="28A8431A" w14:textId="5A230BB8" w:rsidR="00425DB8" w:rsidRPr="00806D57" w:rsidRDefault="00F255FC" w:rsidP="00806D57">
      <w:pPr>
        <w:pStyle w:val="TF-REFERNCIASTTULO"/>
      </w:pPr>
      <w:bookmarkStart w:id="142" w:name="_Toc419598588"/>
      <w:bookmarkStart w:id="143" w:name="_Toc420721330"/>
      <w:bookmarkStart w:id="144" w:name="_Toc420721484"/>
      <w:bookmarkStart w:id="145" w:name="_Toc420721575"/>
      <w:bookmarkStart w:id="146" w:name="_Toc420721781"/>
      <w:bookmarkStart w:id="147" w:name="_Toc420723222"/>
      <w:bookmarkStart w:id="148" w:name="_Toc482682385"/>
      <w:bookmarkStart w:id="149" w:name="_Toc54169335"/>
      <w:bookmarkStart w:id="150" w:name="_Toc96491868"/>
      <w:bookmarkStart w:id="151" w:name="_Toc511928441"/>
      <w:r w:rsidRPr="00806D57">
        <w:t>Referências</w:t>
      </w:r>
      <w:bookmarkEnd w:id="142"/>
      <w:bookmarkEnd w:id="143"/>
      <w:bookmarkEnd w:id="144"/>
      <w:bookmarkEnd w:id="145"/>
      <w:bookmarkEnd w:id="146"/>
      <w:bookmarkEnd w:id="147"/>
      <w:bookmarkEnd w:id="148"/>
      <w:bookmarkEnd w:id="149"/>
      <w:bookmarkEnd w:id="150"/>
      <w:bookmarkEnd w:id="151"/>
    </w:p>
    <w:p w14:paraId="0EC2B295" w14:textId="726C55C9" w:rsidR="00347500" w:rsidRDefault="00347500" w:rsidP="00806D57">
      <w:pPr>
        <w:pStyle w:val="TF-refernciasITEM0"/>
      </w:pPr>
      <w:r w:rsidRPr="00806D57">
        <w:t xml:space="preserve">ARAÚJO, Luciana P. de. </w:t>
      </w:r>
      <w:proofErr w:type="spellStart"/>
      <w:r w:rsidRPr="00806D57">
        <w:t>Adubogl</w:t>
      </w:r>
      <w:proofErr w:type="spellEnd"/>
      <w:r w:rsidRPr="00806D57">
        <w:t>: Aplicação Didática usando a Biblioteca Open GL. 2012. 76f.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https://bu.furb.br//docs/MO/2012/350348_1_1.pdf</w:t>
      </w:r>
      <w:r w:rsidR="00CE38E8">
        <w:t>. Acesso em: 04 maio 2024.</w:t>
      </w:r>
    </w:p>
    <w:p w14:paraId="768D679E" w14:textId="4E7D2C31" w:rsidR="00E6560D" w:rsidRPr="00806D57" w:rsidRDefault="00084F9E" w:rsidP="00806D57">
      <w:pPr>
        <w:pStyle w:val="TF-refernciasITEM0"/>
      </w:pPr>
      <w:r w:rsidRPr="002827C5">
        <w:rPr>
          <w:highlight w:val="yellow"/>
        </w:rPr>
        <w:t>INSERIR REF:</w:t>
      </w:r>
      <w:r w:rsidR="00E6560D" w:rsidRPr="002827C5">
        <w:rPr>
          <w:highlight w:val="yellow"/>
        </w:rPr>
        <w:t>https://tryevidence.com/blog/how-to-design-a-perfect-game-tutorial/</w:t>
      </w:r>
    </w:p>
    <w:p w14:paraId="5E49A83D" w14:textId="77777777" w:rsidR="00347500" w:rsidRPr="008A0764" w:rsidRDefault="00347500" w:rsidP="00347500">
      <w:pPr>
        <w:pStyle w:val="TF-REFERNCIASITEM"/>
        <w:rPr>
          <w:szCs w:val="18"/>
        </w:rPr>
      </w:pPr>
      <w:r w:rsidRPr="008A0764">
        <w:rPr>
          <w:szCs w:val="18"/>
        </w:rPr>
        <w:t xml:space="preserve">AZEVEDO, Eduardo; CONCI, Aura; VASCONCELOS, Cristina. </w:t>
      </w:r>
      <w:r w:rsidRPr="00FD2536">
        <w:rPr>
          <w:b/>
          <w:bCs/>
          <w:szCs w:val="18"/>
        </w:rPr>
        <w:t>Computação Gráfica:</w:t>
      </w:r>
      <w:r w:rsidRPr="008A0764">
        <w:rPr>
          <w:szCs w:val="18"/>
        </w:rPr>
        <w:t xml:space="preserve"> Teoria e Prática</w:t>
      </w:r>
      <w:r>
        <w:rPr>
          <w:szCs w:val="18"/>
        </w:rPr>
        <w:t>:</w:t>
      </w:r>
      <w:r w:rsidRPr="008A0764">
        <w:rPr>
          <w:szCs w:val="18"/>
        </w:rPr>
        <w:t xml:space="preserve"> Geração de Imagens. 1. ed. rev. Rio de Janeiro: Alta Books, 2022. </w:t>
      </w:r>
    </w:p>
    <w:p w14:paraId="4AC80925" w14:textId="77777777" w:rsidR="00347500" w:rsidRDefault="00347500" w:rsidP="00347500">
      <w:pPr>
        <w:pStyle w:val="TF-REFERNCIASITEM"/>
      </w:pPr>
      <w:r w:rsidRPr="008A0764">
        <w:t xml:space="preserve">BARROS, Gabriel C.; SOUSA, </w:t>
      </w:r>
      <w:proofErr w:type="spellStart"/>
      <w:r w:rsidRPr="008A0764">
        <w:t>Janyeid</w:t>
      </w:r>
      <w:proofErr w:type="spellEnd"/>
      <w:r w:rsidRPr="008A0764">
        <w:t xml:space="preserve"> K. C.; VIANA, Davi. Jornada Química </w:t>
      </w:r>
      <w:proofErr w:type="spellStart"/>
      <w:r w:rsidRPr="008A0764">
        <w:t>GeNiAl</w:t>
      </w:r>
      <w:proofErr w:type="spellEnd"/>
      <w:r w:rsidRPr="008A0764">
        <w:t xml:space="preserve">: um jogo sério para o ensino da tabela periódica e seus elementos. </w:t>
      </w:r>
      <w:r w:rsidRPr="00FD2536">
        <w:rPr>
          <w:i/>
          <w:iCs/>
        </w:rPr>
        <w:t>In:</w:t>
      </w:r>
      <w:r w:rsidRPr="008A0764">
        <w:t xml:space="preserve"> CONGRESSO BRASILEIRO DE INFORMÁTICA NA EDUCAÇÃO, 11., 2022, Manaus. </w:t>
      </w:r>
      <w:r w:rsidRPr="008A0764">
        <w:rPr>
          <w:b/>
          <w:bCs/>
        </w:rPr>
        <w:t xml:space="preserve">Anais </w:t>
      </w:r>
      <w:r w:rsidRPr="00252784">
        <w:t>[...].</w:t>
      </w:r>
      <w:r w:rsidRPr="008A0764">
        <w:rPr>
          <w:b/>
          <w:bCs/>
        </w:rPr>
        <w:t xml:space="preserve"> </w:t>
      </w:r>
      <w:r w:rsidRPr="008A0764">
        <w:t xml:space="preserve">Manaus: </w:t>
      </w:r>
      <w:proofErr w:type="spellStart"/>
      <w:r w:rsidRPr="008A0764">
        <w:t>Publication</w:t>
      </w:r>
      <w:proofErr w:type="spellEnd"/>
      <w:r w:rsidRPr="008A0764">
        <w:t xml:space="preserve"> </w:t>
      </w:r>
      <w:proofErr w:type="spellStart"/>
      <w:r w:rsidRPr="008A0764">
        <w:t>chair</w:t>
      </w:r>
      <w:proofErr w:type="spellEnd"/>
      <w:r w:rsidRPr="008A0764">
        <w:t>, 2022. p. 1</w:t>
      </w:r>
      <w:r>
        <w:t>-</w:t>
      </w:r>
      <w:r w:rsidRPr="008A0764">
        <w:t>12. Disponível em: https://sol.sbc.org.br/index.php/sbie/article/view/22432/22256. Acesso em: 27 nov. 2023.</w:t>
      </w:r>
    </w:p>
    <w:p w14:paraId="7713BA3D" w14:textId="77777777" w:rsidR="00347500" w:rsidRDefault="00347500" w:rsidP="00347500">
      <w:pPr>
        <w:pStyle w:val="TF-REFERNCIASITEM"/>
      </w:pPr>
      <w:r w:rsidRPr="00F9352B">
        <w:t xml:space="preserve">BUTTENBERG, Peterson B. </w:t>
      </w:r>
      <w:proofErr w:type="spellStart"/>
      <w:r w:rsidRPr="00020E07">
        <w:rPr>
          <w:b/>
          <w:bCs/>
        </w:rPr>
        <w:t>VisEdu</w:t>
      </w:r>
      <w:proofErr w:type="spellEnd"/>
      <w:r w:rsidRPr="00020E07">
        <w:rPr>
          <w:b/>
          <w:bCs/>
        </w:rPr>
        <w:t>-CG 5.0</w:t>
      </w:r>
      <w:r>
        <w:rPr>
          <w:b/>
          <w:bCs/>
        </w:rPr>
        <w:t>:</w:t>
      </w:r>
      <w:r w:rsidRPr="00020E07">
        <w:rPr>
          <w:b/>
          <w:bCs/>
        </w:rPr>
        <w:t xml:space="preserve"> Visualizador de material educacional. </w:t>
      </w:r>
      <w:r w:rsidRPr="0044326C">
        <w:t>2020.</w:t>
      </w:r>
      <w:r w:rsidRPr="00F9352B">
        <w:t xml:space="preserve"> 19</w:t>
      </w:r>
      <w:r>
        <w:t xml:space="preserve"> </w:t>
      </w:r>
      <w:r w:rsidRPr="00F9352B">
        <w:t>f. Trabalho de Conclusão de Curso (</w:t>
      </w:r>
      <w:r>
        <w:t>Bacharelado</w:t>
      </w:r>
      <w:r w:rsidRPr="00F9352B">
        <w:t xml:space="preserve"> em Ciência da Computação) </w:t>
      </w:r>
      <w:r>
        <w:t>–</w:t>
      </w:r>
      <w:r w:rsidRPr="00F9352B">
        <w:t xml:space="preserve"> Centro de Ciências Exatas e Naturais, Universidade Regional de Blumenau, Blumenau</w:t>
      </w:r>
      <w:r>
        <w:t>, 2020</w:t>
      </w:r>
      <w:r w:rsidRPr="00F9352B">
        <w:t>. Disponível em: https://www.furb.br/dsc/arquivos/tccs/monografias/2020_1_peterson-boni-buttenberg_monografia.pdf. Acesso em: 27 nov. 2023.</w:t>
      </w:r>
    </w:p>
    <w:p w14:paraId="4ADCA248" w14:textId="77777777" w:rsidR="00347500" w:rsidRPr="00771467" w:rsidRDefault="00347500" w:rsidP="00347500">
      <w:pPr>
        <w:pStyle w:val="TF-REFERNCIASITEM"/>
      </w:pPr>
      <w:r w:rsidRPr="00771467">
        <w:lastRenderedPageBreak/>
        <w:t xml:space="preserve">FASSARELLA, Lucio S.; ROCHA, </w:t>
      </w:r>
      <w:proofErr w:type="spellStart"/>
      <w:r w:rsidRPr="00771467">
        <w:t>Rosângelo</w:t>
      </w:r>
      <w:proofErr w:type="spellEnd"/>
      <w:r w:rsidRPr="00771467">
        <w:t xml:space="preserve"> J. da. </w:t>
      </w:r>
      <w:proofErr w:type="spellStart"/>
      <w:r w:rsidRPr="00771467">
        <w:t>Geogebra</w:t>
      </w:r>
      <w:proofErr w:type="spellEnd"/>
      <w:r w:rsidRPr="00771467">
        <w:t xml:space="preserve"> 3D: Relato de uma experiência na superação de dificuldades de aprendizagem em geometria </w:t>
      </w:r>
      <w:proofErr w:type="spellStart"/>
      <w:r w:rsidRPr="00771467">
        <w:t>espacia</w:t>
      </w:r>
      <w:proofErr w:type="spellEnd"/>
      <w:r w:rsidRPr="00771467">
        <w:rPr>
          <w:b/>
          <w:bCs/>
        </w:rPr>
        <w:t>. Kiri-</w:t>
      </w:r>
      <w:proofErr w:type="spellStart"/>
      <w:r w:rsidRPr="00771467">
        <w:rPr>
          <w:b/>
          <w:bCs/>
        </w:rPr>
        <w:t>kerê</w:t>
      </w:r>
      <w:proofErr w:type="spellEnd"/>
      <w:r w:rsidRPr="00771467">
        <w:t xml:space="preserve">, São Mateus, v. 3, n. 5, p. 261-275, nov. 2018. </w:t>
      </w:r>
      <w:r w:rsidRPr="005F4DDC">
        <w:t xml:space="preserve">Disponível em: https://periodicos.ufes.br/kirikere/article/view/20347/14547. </w:t>
      </w:r>
      <w:r w:rsidRPr="00771467">
        <w:t>Acesso em: 28 nov. 2023.</w:t>
      </w:r>
    </w:p>
    <w:p w14:paraId="0D4A8232" w14:textId="77777777" w:rsidR="00347500" w:rsidRDefault="00347500" w:rsidP="00347500">
      <w:pPr>
        <w:pStyle w:val="TF-REFERNCIASITEM"/>
      </w:pPr>
      <w:r>
        <w:t xml:space="preserve">KOEHLER, William F. </w:t>
      </w:r>
      <w:proofErr w:type="spellStart"/>
      <w:r>
        <w:rPr>
          <w:b/>
        </w:rPr>
        <w:t>VisEdu</w:t>
      </w:r>
      <w:proofErr w:type="spellEnd"/>
      <w:r>
        <w:rPr>
          <w:b/>
        </w:rPr>
        <w:t xml:space="preserve">-CG 4.0: </w:t>
      </w:r>
      <w:r w:rsidRPr="00F539EB">
        <w:rPr>
          <w:bCs/>
        </w:rPr>
        <w:t>Visualizador de Material Educacional. 2015</w:t>
      </w:r>
      <w:r>
        <w:t xml:space="preserve">. 90 f. Trabalho de Conclusão de Curso (Bacharelado em Ciência da Computação) – Centro de Ciências Exatas e Naturais, Universidade Regional de Blumenau, Blumenau, 2015. Disponível em: </w:t>
      </w:r>
      <w:r w:rsidRPr="00780CA8">
        <w:t>https://www.furb.br/dsc/arquivos/tccs/monografias/2015_1_william-fernandes-koehler_monografia.pdf</w:t>
      </w:r>
      <w:r>
        <w:t>. Acesso em: 28 nov. 2023.</w:t>
      </w:r>
    </w:p>
    <w:p w14:paraId="7E716A10" w14:textId="77777777" w:rsidR="00347500" w:rsidRDefault="00347500" w:rsidP="00347500">
      <w:pPr>
        <w:pStyle w:val="TF-REFERNCIASITEM"/>
      </w:pPr>
      <w:r w:rsidRPr="00C21A04">
        <w:t xml:space="preserve">MANSSOUR, Isabel H.; COHEN, Marcelo. Introdução à computação gráfica. </w:t>
      </w:r>
      <w:r w:rsidRPr="00C21A04">
        <w:rPr>
          <w:b/>
          <w:bCs/>
        </w:rPr>
        <w:t>Revista de Informática Teórica e Aplicada,</w:t>
      </w:r>
      <w:r w:rsidRPr="00C21A04">
        <w:t xml:space="preserve"> Rio Grande do Sul, v. 13, n. 2, p. 1-25, 2006. Disponível em: https://www.inf.pucrs.br/manssour/Publicacoes/TutorialSib2006.pdf. Acesso em: 1 out. 2023.</w:t>
      </w:r>
    </w:p>
    <w:p w14:paraId="5FFEE6F7" w14:textId="77777777" w:rsidR="00347500" w:rsidRDefault="00347500" w:rsidP="00347500">
      <w:pPr>
        <w:pStyle w:val="TF-REFERNCIASITEM"/>
      </w:pPr>
      <w:r>
        <w:t xml:space="preserve">MONTIBELER, James P. </w:t>
      </w:r>
      <w:proofErr w:type="spellStart"/>
      <w:r>
        <w:rPr>
          <w:b/>
        </w:rPr>
        <w:t>VisEdu</w:t>
      </w:r>
      <w:proofErr w:type="spellEnd"/>
      <w:r>
        <w:rPr>
          <w:b/>
        </w:rPr>
        <w:t xml:space="preserve">-CG: </w:t>
      </w:r>
      <w:r w:rsidRPr="00B12ADA">
        <w:rPr>
          <w:bCs/>
        </w:rPr>
        <w:t>Aplicação Didática para Visualizar Material Didático, Módulo de Computação Gráfica.</w:t>
      </w:r>
      <w:r>
        <w:t xml:space="preserve"> 2014. 106 f. Trabalho de Conclusão de Curso (Bacharelado em Ciência da Computação) – Centro de Ciências Exatas e Naturais, Universidade Regional de Blumenau, Blumenau, 2014. Disponível em: </w:t>
      </w:r>
      <w:r w:rsidRPr="00B964E0">
        <w:t>https://www.furb.br/dsc/arquivos/tccs/monografias/2014_1_james-perkison-montibeler_monografia.pdf</w:t>
      </w:r>
      <w:r>
        <w:t>. Acesso em: 28 nov. 2023.</w:t>
      </w:r>
    </w:p>
    <w:p w14:paraId="50EF7502" w14:textId="77777777" w:rsidR="00347500" w:rsidRDefault="00347500" w:rsidP="00347500">
      <w:pPr>
        <w:pStyle w:val="TF-REFERNCIASITEM"/>
      </w:pPr>
      <w:r>
        <w:t xml:space="preserve">NUNES, Samuel A. </w:t>
      </w:r>
      <w:proofErr w:type="spellStart"/>
      <w:r>
        <w:rPr>
          <w:b/>
        </w:rPr>
        <w:t>VisEdu</w:t>
      </w:r>
      <w:proofErr w:type="spellEnd"/>
      <w:r>
        <w:rPr>
          <w:b/>
        </w:rPr>
        <w:t xml:space="preserve">-CG 3.0: </w:t>
      </w:r>
      <w:r w:rsidRPr="00AF17E2">
        <w:rPr>
          <w:bCs/>
        </w:rPr>
        <w:t>Aplicação Didática para Visualizar Material Didático</w:t>
      </w:r>
      <w:r>
        <w:rPr>
          <w:bCs/>
        </w:rPr>
        <w:t>:</w:t>
      </w:r>
      <w:r>
        <w:rPr>
          <w:b/>
        </w:rPr>
        <w:t xml:space="preserve"> </w:t>
      </w:r>
      <w:r w:rsidRPr="00B12ADA">
        <w:rPr>
          <w:bCs/>
        </w:rPr>
        <w:t>Módulo de Computação Gráfica.</w:t>
      </w:r>
      <w:r>
        <w:t xml:space="preserve"> 2014. 89 f. Trabalho de Conclusão de Curso (Bacharelado em Ciência da Computação) – Centro de Ciências Exatas e Naturais, Universidade Regional de Blumenau, Blumenau, 2014. Disponível em: </w:t>
      </w:r>
      <w:r w:rsidRPr="00B9368E">
        <w:t>https://www.furb.br/dsc/arquivos/tccs/monografias/2014_1_samuel-anderson-nunes_monografia.pdf</w:t>
      </w:r>
      <w:r>
        <w:t>. Acesso em: 28 nov. 2023.</w:t>
      </w:r>
    </w:p>
    <w:p w14:paraId="0D68C16B" w14:textId="77777777" w:rsidR="00347500" w:rsidRPr="00C01777" w:rsidRDefault="00347500" w:rsidP="00347500">
      <w:pPr>
        <w:pStyle w:val="TF-REFERNCIASITEM"/>
      </w:pPr>
      <w:r>
        <w:t>REIS</w:t>
      </w:r>
      <w:r w:rsidRPr="00780DE1">
        <w:t xml:space="preserve">, </w:t>
      </w:r>
      <w:r>
        <w:t>Dalton S</w:t>
      </w:r>
      <w:r w:rsidRPr="00780DE1">
        <w:t xml:space="preserve">. </w:t>
      </w:r>
      <w:r w:rsidRPr="00780DE1">
        <w:rPr>
          <w:b/>
          <w:bCs/>
        </w:rPr>
        <w:t xml:space="preserve">Entrevista </w:t>
      </w:r>
      <w:r>
        <w:rPr>
          <w:b/>
          <w:bCs/>
        </w:rPr>
        <w:t>sobre aulas de Computação Gráfica</w:t>
      </w:r>
      <w:r w:rsidRPr="00780DE1">
        <w:t>. Entrevistador: Natália Sens Weise. Blumenau.</w:t>
      </w:r>
      <w:r>
        <w:t xml:space="preserve"> </w:t>
      </w:r>
      <w:r w:rsidRPr="00780DE1">
        <w:t>2018.</w:t>
      </w:r>
      <w:r>
        <w:t xml:space="preserve"> </w:t>
      </w:r>
      <w:r w:rsidRPr="00780DE1">
        <w:t>Entrevista feita através de conversação – não publicada.</w:t>
      </w:r>
    </w:p>
    <w:p w14:paraId="06D0EABC" w14:textId="77777777" w:rsidR="00347500" w:rsidRDefault="00347500" w:rsidP="00347500">
      <w:pPr>
        <w:pStyle w:val="TF-REFERNCIASITEM"/>
      </w:pPr>
      <w:r w:rsidRPr="002C2E74">
        <w:t xml:space="preserve">RODRIGUES, Amanda K. M.; GOMES, </w:t>
      </w:r>
      <w:proofErr w:type="spellStart"/>
      <w:r w:rsidRPr="002C2E74">
        <w:t>Kamily</w:t>
      </w:r>
      <w:proofErr w:type="spellEnd"/>
      <w:r w:rsidRPr="002C2E74">
        <w:t xml:space="preserve"> C. O.; CARNEIRO, Murillo G. </w:t>
      </w:r>
      <w:proofErr w:type="spellStart"/>
      <w:r w:rsidRPr="002C2E74">
        <w:t>Scratchim</w:t>
      </w:r>
      <w:proofErr w:type="spellEnd"/>
      <w:r w:rsidRPr="002C2E74">
        <w:t>: uma abordagem para o ensino do Pensamento Computacional para crianças de forma remota e desplugada</w:t>
      </w:r>
      <w:r w:rsidRPr="006A5195">
        <w:rPr>
          <w:i/>
          <w:iCs/>
        </w:rPr>
        <w:t>. In:</w:t>
      </w:r>
      <w:r w:rsidRPr="002C2E74">
        <w:t xml:space="preserve"> CONGRESSO BRASILEIRO DE INFORMÁTICA NA EDUCAÇÃO, 11., 2022, Manaus. </w:t>
      </w:r>
      <w:r w:rsidRPr="002C2E74">
        <w:rPr>
          <w:b/>
          <w:bCs/>
        </w:rPr>
        <w:t xml:space="preserve">Anais </w:t>
      </w:r>
      <w:r w:rsidRPr="00252784">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12. Disponível em: https://sol.sbc.org.br/index.php/sbie/article/view/22515/22339. Acesso em: 27 nov. 2023.</w:t>
      </w:r>
    </w:p>
    <w:p w14:paraId="17C9DF01" w14:textId="2F152233" w:rsidR="00347500" w:rsidRPr="00780DE1" w:rsidRDefault="00347500" w:rsidP="00347500">
      <w:pPr>
        <w:pStyle w:val="TF-REFERNCIASITEM"/>
      </w:pPr>
      <w:r w:rsidRPr="00780DE1">
        <w:t xml:space="preserve">SCHRAMM. </w:t>
      </w:r>
      <w:proofErr w:type="spellStart"/>
      <w:r w:rsidRPr="00780DE1">
        <w:t>Elizandro</w:t>
      </w:r>
      <w:proofErr w:type="spellEnd"/>
      <w:r w:rsidRPr="00780DE1">
        <w:t xml:space="preserve"> J. </w:t>
      </w:r>
      <w:proofErr w:type="spellStart"/>
      <w:r w:rsidRPr="00780DE1">
        <w:rPr>
          <w:b/>
          <w:bCs/>
        </w:rPr>
        <w:t>Adubogl</w:t>
      </w:r>
      <w:proofErr w:type="spellEnd"/>
      <w:r w:rsidRPr="00780DE1">
        <w:rPr>
          <w:b/>
          <w:bCs/>
        </w:rPr>
        <w:t xml:space="preserve"> ES 2.0: </w:t>
      </w:r>
      <w:r w:rsidRPr="00780DE1">
        <w:t>Aplicação Didática usando a Biblioteca OpenGL EE 2.0 no iOS.</w:t>
      </w:r>
      <w:r w:rsidRPr="00780DE1">
        <w:rPr>
          <w:b/>
          <w:bCs/>
        </w:rPr>
        <w:t xml:space="preserve"> </w:t>
      </w:r>
      <w:r w:rsidRPr="00780DE1">
        <w:t xml:space="preserve">2012. </w:t>
      </w:r>
      <w:r>
        <w:t>64</w:t>
      </w:r>
      <w:r w:rsidRPr="00780DE1">
        <w:t>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https://bu.furb.br//docs/MO/2012/350319_1_1.pdf</w:t>
      </w:r>
      <w:r w:rsidR="00CE38E8">
        <w:t>. Acesso em: 04 maio 2024.</w:t>
      </w:r>
    </w:p>
    <w:p w14:paraId="367CDF63" w14:textId="77777777" w:rsidR="00347500" w:rsidRPr="005603E9" w:rsidRDefault="00347500" w:rsidP="00347500">
      <w:pPr>
        <w:pStyle w:val="TF-REFERNCIASITEM"/>
      </w:pPr>
      <w:r w:rsidRPr="00771467">
        <w:t xml:space="preserve">SETTIMY, Thaís F. de O.; BAIRRAL, Marcelo A. Dificuldades envolvendo a visualização em geometria espacial. </w:t>
      </w:r>
      <w:r w:rsidRPr="00771467">
        <w:rPr>
          <w:b/>
        </w:rPr>
        <w:t>VIDYA</w:t>
      </w:r>
      <w:r w:rsidRPr="00771467">
        <w:t>, Santa Maria, v. 40, n. 1, p. 177-195, jan./jun. 2020. Disponível em</w:t>
      </w:r>
      <w:r w:rsidRPr="00372759">
        <w:t>: https://www.researchgate.net/publication/343556166_DIFICULDADES_ENVOLVENDO _A_VISUALIZACAO_EM_GEOMETRIA_ESPACIAL. Acesso em: 28 nov. 2023.</w:t>
      </w:r>
    </w:p>
    <w:p w14:paraId="6F92B161" w14:textId="77777777" w:rsidR="00347500" w:rsidRDefault="00347500" w:rsidP="00347500">
      <w:pPr>
        <w:pStyle w:val="TF-REFERNCIASITEM"/>
      </w:pPr>
      <w:r w:rsidRPr="002C2E74">
        <w:t>SIEDLER, Marcelo S.</w:t>
      </w:r>
      <w:r>
        <w:t xml:space="preserve"> </w:t>
      </w:r>
      <w:r w:rsidRPr="00792704">
        <w:rPr>
          <w:i/>
          <w:iCs/>
        </w:rPr>
        <w:t>et al.</w:t>
      </w:r>
      <w:r>
        <w:t xml:space="preserve"> </w:t>
      </w:r>
      <w:proofErr w:type="spellStart"/>
      <w:r w:rsidRPr="002C2E74">
        <w:t>OrbitAndo</w:t>
      </w:r>
      <w:proofErr w:type="spellEnd"/>
      <w:r w:rsidRPr="002C2E74">
        <w:t xml:space="preserve">: uma plataforma para ensino de Astronomia de outro mundo. </w:t>
      </w:r>
      <w:r w:rsidRPr="000538D9">
        <w:rPr>
          <w:i/>
          <w:iCs/>
        </w:rPr>
        <w:t>In:</w:t>
      </w:r>
      <w:r w:rsidRPr="002C2E74">
        <w:t xml:space="preserve"> CONGRESSO BRASILEIRO DE INFORMÁTICA NA EDUCAÇÃO, </w:t>
      </w:r>
      <w:r>
        <w:t>11.</w:t>
      </w:r>
      <w:r w:rsidRPr="002C2E74">
        <w:t xml:space="preserve">, 2022, Manaus. </w:t>
      </w:r>
      <w:r w:rsidRPr="002C2E74">
        <w:rPr>
          <w:b/>
          <w:bCs/>
        </w:rPr>
        <w:t xml:space="preserve">Anais </w:t>
      </w:r>
      <w:r w:rsidRPr="00A14E99">
        <w:t>[...]</w:t>
      </w:r>
      <w:r>
        <w:t>.</w:t>
      </w:r>
      <w:r w:rsidRPr="002C2E74">
        <w:rPr>
          <w:b/>
          <w:bCs/>
        </w:rPr>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11. Disponível em: https://sol.sbc.org.br/index.php/sbie/article/view/22434/22258. Acesso em: 27 nov. 2023.</w:t>
      </w:r>
    </w:p>
    <w:p w14:paraId="4BA186F1" w14:textId="148CAA67" w:rsidR="00347500" w:rsidRPr="00347500" w:rsidRDefault="00347500" w:rsidP="00347500">
      <w:pPr>
        <w:pStyle w:val="TF-REFERNCIASITEM"/>
      </w:pPr>
      <w:r w:rsidRPr="00FB1FED">
        <w:t>SILVA, Romano J</w:t>
      </w:r>
      <w:r>
        <w:t>.</w:t>
      </w:r>
      <w:r w:rsidRPr="00FB1FED">
        <w:t xml:space="preserve"> M</w:t>
      </w:r>
      <w:r>
        <w:t>.</w:t>
      </w:r>
      <w:r w:rsidRPr="00FB1FED">
        <w:t xml:space="preserve"> da; RAPOSO, Alberto B</w:t>
      </w:r>
      <w:r>
        <w:t>.</w:t>
      </w:r>
      <w:r w:rsidRPr="00FB1FED">
        <w:t xml:space="preserve">; GATTAS, Marcelo. </w:t>
      </w:r>
      <w:r w:rsidRPr="003D3D4E">
        <w:rPr>
          <w:b/>
          <w:bCs/>
        </w:rPr>
        <w:t>Grafo de Cena e Realidade Virtual.</w:t>
      </w:r>
      <w:r w:rsidRPr="00FB1FED">
        <w:t xml:space="preserve"> </w:t>
      </w:r>
      <w:r>
        <w:t>Rio de Janeiro: PUC,</w:t>
      </w:r>
      <w:r w:rsidRPr="00FB1FED">
        <w:t xml:space="preserve"> 2004. Disponível em: https://web.tecgraf.puc-rio.br/~abraposo/INF1366/2007/02_GrafoDeCena_texto.pdf. Acesso em: 27 nov. 2023.</w:t>
      </w:r>
    </w:p>
    <w:p w14:paraId="1A1691DF" w14:textId="77777777" w:rsidR="00F255FC" w:rsidRDefault="00F255FC">
      <w:pPr>
        <w:pStyle w:val="TF-TTULOAPNDICE"/>
      </w:pPr>
      <w:bookmarkStart w:id="152" w:name="_Toc54169336"/>
      <w:bookmarkStart w:id="153" w:name="_Toc96491869"/>
      <w:bookmarkStart w:id="154" w:name="_Toc511928442"/>
      <w:r>
        <w:lastRenderedPageBreak/>
        <w:t xml:space="preserve">APÊNDICE A – </w:t>
      </w:r>
      <w:bookmarkEnd w:id="152"/>
      <w:bookmarkEnd w:id="153"/>
      <w:bookmarkEnd w:id="154"/>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155" w:name="_Toc54169337"/>
      <w:bookmarkStart w:id="156" w:name="_Toc96491870"/>
      <w:bookmarkStart w:id="157" w:name="_Toc511928443"/>
      <w:r w:rsidRPr="00754E20">
        <w:lastRenderedPageBreak/>
        <w:t xml:space="preserve">ANEXO A – </w:t>
      </w:r>
      <w:bookmarkEnd w:id="155"/>
      <w:bookmarkEnd w:id="156"/>
      <w:bookmarkEnd w:id="157"/>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158"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 xml:space="preserve">sar frases curtas. Segundo </w:t>
      </w:r>
      <w:proofErr w:type="spellStart"/>
      <w:r w:rsidR="005862B6">
        <w:t>Teodorowitsch</w:t>
      </w:r>
      <w:proofErr w:type="spellEnd"/>
      <w:r w:rsidR="005862B6">
        <w:t xml:space="preserve">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proofErr w:type="gramStart"/>
      <w:r w:rsidRPr="00C87D50">
        <w:rPr>
          <w:i/>
        </w:rPr>
        <w:t>play</w:t>
      </w:r>
      <w:r>
        <w:t>, etc.</w:t>
      </w:r>
      <w:proofErr w:type="gramEnd"/>
      <w:r>
        <w:t xml:space="preserve">).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r w:rsidRPr="00C87D50">
        <w:rPr>
          <w:i/>
        </w:rPr>
        <w:t xml:space="preserve">machine </w:t>
      </w:r>
      <w:proofErr w:type="gramStart"/>
      <w:r w:rsidRPr="00C87D50">
        <w:rPr>
          <w:i/>
        </w:rPr>
        <w:t>learning</w:t>
      </w:r>
      <w:r>
        <w:t>, etc.</w:t>
      </w:r>
      <w:proofErr w:type="gramEnd"/>
      <w:r>
        <w:t>);</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159" w:name="_Toc511928426"/>
      <w:r>
        <w:t>formatação</w:t>
      </w:r>
      <w:bookmarkEnd w:id="158"/>
      <w:bookmarkEnd w:id="159"/>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4CFD7259"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FC0322">
        <w:t xml:space="preserve">Quadro </w:t>
      </w:r>
      <w:r w:rsidR="00FC0322">
        <w:rPr>
          <w:noProof/>
        </w:rPr>
        <w:t>2</w:t>
      </w:r>
      <w:r w:rsidR="005862B6">
        <w:fldChar w:fldCharType="end"/>
      </w:r>
      <w:r w:rsidR="005862B6">
        <w:t>.</w:t>
      </w:r>
    </w:p>
    <w:p w14:paraId="3AD04395" w14:textId="79332B45" w:rsidR="005862B6" w:rsidRDefault="005862B6" w:rsidP="005862B6">
      <w:pPr>
        <w:pStyle w:val="TF-LEGENDA"/>
      </w:pPr>
      <w:bookmarkStart w:id="160" w:name="_Ref390756874"/>
      <w:bookmarkStart w:id="161" w:name="_Toc97088219"/>
      <w:bookmarkStart w:id="162" w:name="_Toc383500204"/>
      <w:bookmarkStart w:id="163" w:name="_Toc511927346"/>
      <w:r>
        <w:t xml:space="preserve">Quadro </w:t>
      </w:r>
      <w:r w:rsidR="00FA76EB">
        <w:fldChar w:fldCharType="begin"/>
      </w:r>
      <w:r w:rsidR="00FA76EB">
        <w:instrText xml:space="preserve"> SEQ Quadro \* ARABIC </w:instrText>
      </w:r>
      <w:r w:rsidR="00FA76EB">
        <w:fldChar w:fldCharType="separate"/>
      </w:r>
      <w:r w:rsidR="00D14133">
        <w:rPr>
          <w:noProof/>
        </w:rPr>
        <w:t>6</w:t>
      </w:r>
      <w:r w:rsidR="00FA76EB">
        <w:fldChar w:fldCharType="end"/>
      </w:r>
      <w:bookmarkEnd w:id="160"/>
      <w:r>
        <w:t>– Estilos do modelo</w:t>
      </w:r>
      <w:bookmarkEnd w:id="161"/>
      <w:bookmarkEnd w:id="162"/>
      <w:bookmarkEnd w:id="1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E15742"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 xml:space="preserve">pt, </w:t>
            </w:r>
            <w:proofErr w:type="spellStart"/>
            <w:r>
              <w:rPr>
                <w:lang w:val="en-US"/>
              </w:rPr>
              <w:t>maiúsculas</w:t>
            </w:r>
            <w:proofErr w:type="spellEnd"/>
            <w:r>
              <w:rPr>
                <w:lang w:val="en-US"/>
              </w:rPr>
              <w:t>)</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proofErr w:type="gramStart"/>
            <w:r>
              <w:rPr>
                <w:vertAlign w:val="superscript"/>
              </w:rPr>
              <w:t>a</w:t>
            </w:r>
            <w:r>
              <w:t xml:space="preserve">  palavra</w:t>
            </w:r>
            <w:proofErr w:type="gramEnd"/>
            <w:r>
              <w:t xml:space="preserve">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w:t>
            </w:r>
            <w:proofErr w:type="spellStart"/>
            <w:r>
              <w:t>quinária</w:t>
            </w:r>
            <w:proofErr w:type="spellEnd"/>
            <w:r>
              <w:t xml:space="preserve">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E15742" w14:paraId="1AB51905" w14:textId="77777777" w:rsidTr="00B05B40">
        <w:tc>
          <w:tcPr>
            <w:tcW w:w="0" w:type="auto"/>
          </w:tcPr>
          <w:p w14:paraId="6233405C" w14:textId="77777777" w:rsidR="005862B6" w:rsidRDefault="005862B6" w:rsidP="00E36EE8">
            <w:pPr>
              <w:pStyle w:val="TF-TEXTO-QUADRO"/>
              <w:rPr>
                <w:lang w:val="en-US"/>
              </w:rPr>
            </w:pPr>
            <w:proofErr w:type="spellStart"/>
            <w:r>
              <w:rPr>
                <w:lang w:val="en-US"/>
              </w:rPr>
              <w:t>texto</w:t>
            </w:r>
            <w:proofErr w:type="spellEnd"/>
            <w:r>
              <w:rPr>
                <w:lang w:val="en-US"/>
              </w:rPr>
              <w:t xml:space="preserve">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proofErr w:type="spellStart"/>
            <w:r w:rsidR="00B52496" w:rsidRPr="0087190C">
              <w:rPr>
                <w:lang w:val="en-US"/>
              </w:rPr>
              <w:t>centralizada</w:t>
            </w:r>
            <w:proofErr w:type="spellEnd"/>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 xml:space="preserve">pt, </w:t>
            </w:r>
            <w:proofErr w:type="spellStart"/>
            <w:r w:rsidRPr="0087190C">
              <w:rPr>
                <w:lang w:val="en-US"/>
              </w:rPr>
              <w:t>centralizada</w:t>
            </w:r>
            <w:proofErr w:type="spellEnd"/>
            <w:r w:rsidRPr="0087190C">
              <w:rPr>
                <w:lang w:val="en-US"/>
              </w:rPr>
              <w:t>)</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164" w:name="_Toc419598578"/>
      <w:bookmarkStart w:id="165" w:name="_Toc420721319"/>
      <w:bookmarkStart w:id="166" w:name="_Toc420721469"/>
      <w:bookmarkStart w:id="167" w:name="_Toc420721564"/>
      <w:bookmarkStart w:id="168" w:name="_Toc420721770"/>
      <w:bookmarkStart w:id="169" w:name="_Toc420723211"/>
      <w:bookmarkStart w:id="170" w:name="_Toc482682373"/>
      <w:bookmarkStart w:id="171" w:name="_Toc54164906"/>
      <w:bookmarkStart w:id="172" w:name="_Toc54169318"/>
      <w:bookmarkStart w:id="173" w:name="_Toc96347428"/>
      <w:bookmarkStart w:id="174" w:name="_Toc96357712"/>
      <w:r>
        <w:t>Fonte: elaborado pelo autor.</w:t>
      </w:r>
    </w:p>
    <w:p w14:paraId="723FE6F6" w14:textId="1A774750"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FC0322">
        <w:t xml:space="preserve">Quadro </w:t>
      </w:r>
      <w:r w:rsidR="00FC0322">
        <w:rPr>
          <w:noProof/>
        </w:rPr>
        <w:t>3</w:t>
      </w:r>
      <w:r>
        <w:fldChar w:fldCharType="end"/>
      </w:r>
      <w:r>
        <w:t>.</w:t>
      </w:r>
    </w:p>
    <w:p w14:paraId="188C6820" w14:textId="15B02C67" w:rsidR="005862B6" w:rsidRDefault="005862B6" w:rsidP="005862B6">
      <w:pPr>
        <w:pStyle w:val="TF-LEGENDA"/>
      </w:pPr>
      <w:bookmarkStart w:id="175" w:name="_Ref390756897"/>
      <w:bookmarkStart w:id="176" w:name="_Toc97088220"/>
      <w:bookmarkStart w:id="177" w:name="_Toc383500205"/>
      <w:bookmarkStart w:id="178" w:name="_Toc511927347"/>
      <w:r>
        <w:t xml:space="preserve">Quadro </w:t>
      </w:r>
      <w:r w:rsidR="00FA76EB">
        <w:fldChar w:fldCharType="begin"/>
      </w:r>
      <w:r w:rsidR="00FA76EB">
        <w:instrText xml:space="preserve"> SEQ Quadro \* ARABIC </w:instrText>
      </w:r>
      <w:r w:rsidR="00FA76EB">
        <w:fldChar w:fldCharType="separate"/>
      </w:r>
      <w:r w:rsidR="00D14133">
        <w:rPr>
          <w:noProof/>
        </w:rPr>
        <w:t>7</w:t>
      </w:r>
      <w:r w:rsidR="00FA76EB">
        <w:fldChar w:fldCharType="end"/>
      </w:r>
      <w:bookmarkEnd w:id="175"/>
      <w:r>
        <w:t xml:space="preserve"> - </w:t>
      </w:r>
      <w:bookmarkEnd w:id="176"/>
      <w:bookmarkEnd w:id="177"/>
      <w:r>
        <w:t>Espaçamento</w:t>
      </w:r>
      <w:bookmarkEnd w:id="178"/>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 xml:space="preserve">título da seção </w:t>
            </w:r>
            <w:proofErr w:type="spellStart"/>
            <w:r>
              <w:t>quinária</w:t>
            </w:r>
            <w:proofErr w:type="spellEnd"/>
            <w:r>
              <w:t xml:space="preserve">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 xml:space="preserve">simples, com 6 </w:t>
            </w:r>
            <w:proofErr w:type="spellStart"/>
            <w:r w:rsidR="009368E6">
              <w:t>pt</w:t>
            </w:r>
            <w:proofErr w:type="spellEnd"/>
            <w:r w:rsidR="009368E6">
              <w:t xml:space="preserve">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 xml:space="preserve">espaço simples, com 6 </w:t>
            </w:r>
            <w:proofErr w:type="spellStart"/>
            <w:r>
              <w:t>pt</w:t>
            </w:r>
            <w:proofErr w:type="spellEnd"/>
            <w:r>
              <w:t xml:space="preserve">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 xml:space="preserve">quando contiver subitens, </w:t>
      </w:r>
      <w:proofErr w:type="gramStart"/>
      <w:r>
        <w:t>os mesmos</w:t>
      </w:r>
      <w:proofErr w:type="gramEnd"/>
      <w:r>
        <w:t xml:space="preserve">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179"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180" w:name="_Toc96491854"/>
      <w:bookmarkEnd w:id="179"/>
      <w:r w:rsidRPr="009D7E91">
        <w:t>Exemplo de título de seção quaternária [FORMATO: TF-TÍTULO 4</w:t>
      </w:r>
      <w:bookmarkEnd w:id="164"/>
      <w:bookmarkEnd w:id="165"/>
      <w:bookmarkEnd w:id="166"/>
      <w:bookmarkEnd w:id="167"/>
      <w:bookmarkEnd w:id="168"/>
      <w:bookmarkEnd w:id="169"/>
      <w:bookmarkEnd w:id="170"/>
      <w:bookmarkEnd w:id="171"/>
      <w:bookmarkEnd w:id="172"/>
      <w:bookmarkEnd w:id="173"/>
      <w:bookmarkEnd w:id="174"/>
      <w:bookmarkEnd w:id="180"/>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181" w:name="_Toc419598579"/>
      <w:bookmarkStart w:id="182" w:name="_Toc420721320"/>
      <w:bookmarkStart w:id="183" w:name="_Toc420721470"/>
      <w:bookmarkStart w:id="184" w:name="_Toc420721565"/>
      <w:bookmarkStart w:id="185" w:name="_Toc420721771"/>
      <w:bookmarkStart w:id="186" w:name="_Toc420723212"/>
      <w:bookmarkStart w:id="187" w:name="_Toc482682374"/>
      <w:bookmarkStart w:id="188" w:name="_Toc54164907"/>
      <w:bookmarkStart w:id="189" w:name="_Toc54169319"/>
      <w:bookmarkStart w:id="190" w:name="_Toc96347429"/>
      <w:bookmarkStart w:id="191" w:name="_Toc96357713"/>
      <w:bookmarkStart w:id="192" w:name="_Toc96491855"/>
      <w:r w:rsidRPr="009D7E91">
        <w:t xml:space="preserve">Exemplo de título de seção </w:t>
      </w:r>
      <w:proofErr w:type="spellStart"/>
      <w:r w:rsidRPr="009D7E91">
        <w:t>quinária</w:t>
      </w:r>
      <w:proofErr w:type="spellEnd"/>
      <w:r w:rsidRPr="009D7E91">
        <w:t xml:space="preserve"> [FORMATO: TF-TÍTULO 5</w:t>
      </w:r>
      <w:bookmarkEnd w:id="181"/>
      <w:bookmarkEnd w:id="182"/>
      <w:bookmarkEnd w:id="183"/>
      <w:bookmarkEnd w:id="184"/>
      <w:bookmarkEnd w:id="185"/>
      <w:bookmarkEnd w:id="186"/>
      <w:bookmarkEnd w:id="187"/>
      <w:bookmarkEnd w:id="188"/>
      <w:bookmarkEnd w:id="189"/>
      <w:bookmarkEnd w:id="190"/>
      <w:bookmarkEnd w:id="191"/>
      <w:bookmarkEnd w:id="192"/>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193" w:name="_Toc511928428"/>
      <w:bookmarkStart w:id="194" w:name="_Toc96491856"/>
      <w:r>
        <w:lastRenderedPageBreak/>
        <w:t>Formatação de quadros, figuras e tabelas</w:t>
      </w:r>
      <w:bookmarkEnd w:id="193"/>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EB265EA"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FC0322">
        <w:t xml:space="preserve">Figura </w:t>
      </w:r>
      <w:r w:rsidR="00FC0322">
        <w:rPr>
          <w:noProof/>
        </w:rPr>
        <w:t>1</w:t>
      </w:r>
      <w:r>
        <w:fldChar w:fldCharType="end"/>
      </w:r>
      <w:r>
        <w:t>.</w:t>
      </w:r>
    </w:p>
    <w:p w14:paraId="2CAB5DAD" w14:textId="31E9B633" w:rsidR="005862B6" w:rsidRDefault="005862B6" w:rsidP="0071616D">
      <w:pPr>
        <w:pStyle w:val="TF-LEGENDA"/>
      </w:pPr>
      <w:bookmarkStart w:id="195" w:name="_Ref390756928"/>
      <w:bookmarkStart w:id="196" w:name="_Toc383500206"/>
      <w:bookmarkStart w:id="197" w:name="_Toc511928547"/>
      <w:r>
        <w:t xml:space="preserve">Figura </w:t>
      </w:r>
      <w:r w:rsidR="009155A1">
        <w:fldChar w:fldCharType="begin"/>
      </w:r>
      <w:r w:rsidR="009155A1">
        <w:instrText xml:space="preserve"> SEQ Figura \* ARABIC </w:instrText>
      </w:r>
      <w:r w:rsidR="009155A1">
        <w:fldChar w:fldCharType="separate"/>
      </w:r>
      <w:r w:rsidR="009155A1">
        <w:rPr>
          <w:noProof/>
        </w:rPr>
        <w:t>10</w:t>
      </w:r>
      <w:r w:rsidR="009155A1">
        <w:fldChar w:fldCharType="end"/>
      </w:r>
      <w:bookmarkEnd w:id="195"/>
      <w:r w:rsidR="000B1293">
        <w:t xml:space="preserve"> – </w:t>
      </w:r>
      <w:r>
        <w:t>Exemplo de uma rede de Petri</w:t>
      </w:r>
      <w:bookmarkEnd w:id="196"/>
      <w:bookmarkEnd w:id="197"/>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1A21E1FE"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FC0322">
        <w:t xml:space="preserve">Quadro </w:t>
      </w:r>
      <w:r w:rsidR="00FC0322">
        <w:rPr>
          <w:noProof/>
        </w:rPr>
        <w:t>4</w:t>
      </w:r>
      <w:r>
        <w:fldChar w:fldCharType="end"/>
      </w:r>
      <w:r>
        <w:t>.</w:t>
      </w:r>
      <w:r w:rsidR="00A13AC3">
        <w:t xml:space="preserve"> </w:t>
      </w:r>
    </w:p>
    <w:p w14:paraId="7B8357B6" w14:textId="1FBC711E" w:rsidR="005862B6" w:rsidRDefault="005862B6" w:rsidP="005862B6">
      <w:pPr>
        <w:pStyle w:val="TF-LEGENDA"/>
      </w:pPr>
      <w:bookmarkStart w:id="198" w:name="_Ref390756952"/>
      <w:bookmarkStart w:id="199" w:name="_Toc97088221"/>
      <w:bookmarkStart w:id="200" w:name="_Toc383500207"/>
      <w:bookmarkStart w:id="201" w:name="_Toc511927348"/>
      <w:r>
        <w:t xml:space="preserve">Quadro </w:t>
      </w:r>
      <w:r w:rsidR="00FA76EB">
        <w:fldChar w:fldCharType="begin"/>
      </w:r>
      <w:r w:rsidR="00FA76EB">
        <w:instrText xml:space="preserve"> SEQ Quadro \* ARABIC </w:instrText>
      </w:r>
      <w:r w:rsidR="00FA76EB">
        <w:fldChar w:fldCharType="separate"/>
      </w:r>
      <w:r w:rsidR="00D14133">
        <w:rPr>
          <w:noProof/>
        </w:rPr>
        <w:t>8</w:t>
      </w:r>
      <w:r w:rsidR="00FA76EB">
        <w:fldChar w:fldCharType="end"/>
      </w:r>
      <w:bookmarkEnd w:id="198"/>
      <w:r>
        <w:t xml:space="preserve"> – </w:t>
      </w:r>
      <w:r w:rsidR="005765E0">
        <w:t>F</w:t>
      </w:r>
      <w:r>
        <w:t>unções que verificam se as transições estão sensibilizadas</w:t>
      </w:r>
      <w:bookmarkEnd w:id="199"/>
      <w:bookmarkEnd w:id="200"/>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E15742"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proofErr w:type="gramStart"/>
            <w:r w:rsidR="005765E0">
              <w:t>Boolean</w:t>
            </w:r>
            <w:r w:rsidR="005862B6">
              <w:t>;</w:t>
            </w:r>
            <w:proofErr w:type="gramEnd"/>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w:t>
            </w:r>
            <w:proofErr w:type="gramStart"/>
            <w:r>
              <w:t>result :</w:t>
            </w:r>
            <w:proofErr w:type="gramEnd"/>
            <w:r>
              <w:t>= (Fp2 and Fp4);</w:t>
            </w:r>
          </w:p>
          <w:p w14:paraId="00B1F23C" w14:textId="77777777" w:rsidR="005862B6" w:rsidRDefault="005862B6" w:rsidP="00E36EE8">
            <w:pPr>
              <w:pStyle w:val="TF-CDIGO-FONTE"/>
            </w:pPr>
            <w:proofErr w:type="gramStart"/>
            <w:r>
              <w:t>end;</w:t>
            </w:r>
            <w:proofErr w:type="gramEnd"/>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spellStart"/>
            <w:proofErr w:type="gramStart"/>
            <w:r>
              <w:t>boolean</w:t>
            </w:r>
            <w:proofErr w:type="spellEnd"/>
            <w:r>
              <w:t>;</w:t>
            </w:r>
            <w:proofErr w:type="gramEnd"/>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w:t>
            </w:r>
            <w:proofErr w:type="gramStart"/>
            <w:r>
              <w:t>result :</w:t>
            </w:r>
            <w:proofErr w:type="gramEnd"/>
            <w:r>
              <w:t>= (Fp1 and Fp3);</w:t>
            </w:r>
          </w:p>
          <w:p w14:paraId="6A45EBE3" w14:textId="77777777" w:rsidR="005862B6" w:rsidRDefault="005862B6" w:rsidP="00E36EE8">
            <w:pPr>
              <w:pStyle w:val="TF-CDIGO-FONTE"/>
            </w:pPr>
            <w:proofErr w:type="gramStart"/>
            <w:r>
              <w:t>end;</w:t>
            </w:r>
            <w:proofErr w:type="gramEnd"/>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spellStart"/>
            <w:proofErr w:type="gramStart"/>
            <w:r>
              <w:t>boolean</w:t>
            </w:r>
            <w:proofErr w:type="spellEnd"/>
            <w:r>
              <w:t>;</w:t>
            </w:r>
            <w:proofErr w:type="gramEnd"/>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w:t>
            </w:r>
            <w:proofErr w:type="gramStart"/>
            <w:r>
              <w:t>result :</w:t>
            </w:r>
            <w:proofErr w:type="gramEnd"/>
            <w:r>
              <w:t>=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705803A"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202" w:name="_Toc96498230"/>
      <w:bookmarkStart w:id="203" w:name="_Ref96498579"/>
      <w:bookmarkStart w:id="204" w:name="_Ref97088698"/>
      <w:bookmarkStart w:id="205" w:name="_Toc97089352"/>
      <w:bookmarkStart w:id="206" w:name="_Toc97089403"/>
      <w:r>
        <w:t>na</w:t>
      </w:r>
      <w:r w:rsidR="0025495C">
        <w:t xml:space="preserve"> </w:t>
      </w:r>
      <w:r w:rsidR="0025495C">
        <w:fldChar w:fldCharType="begin"/>
      </w:r>
      <w:r w:rsidR="0025495C">
        <w:instrText xml:space="preserve"> REF _Ref380071382 \h </w:instrText>
      </w:r>
      <w:r w:rsidR="0025495C">
        <w:fldChar w:fldCharType="separate"/>
      </w:r>
      <w:r w:rsidR="00FC0322">
        <w:t xml:space="preserve">Tabela </w:t>
      </w:r>
      <w:r w:rsidR="00FC0322">
        <w:rPr>
          <w:noProof/>
        </w:rPr>
        <w:t>1</w:t>
      </w:r>
      <w:r w:rsidR="0025495C">
        <w:fldChar w:fldCharType="end"/>
      </w:r>
      <w:r>
        <w:t>.</w:t>
      </w:r>
      <w:r w:rsidR="009F4D0A">
        <w:t xml:space="preserve"> </w:t>
      </w:r>
    </w:p>
    <w:p w14:paraId="4E605BE0" w14:textId="723C6F25" w:rsidR="005862B6" w:rsidRDefault="005862B6" w:rsidP="005862B6">
      <w:pPr>
        <w:pStyle w:val="TF-LEGENDA"/>
      </w:pPr>
      <w:bookmarkStart w:id="207" w:name="_Ref380071382"/>
      <w:bookmarkStart w:id="208" w:name="_Toc457404119"/>
      <w:bookmarkEnd w:id="202"/>
      <w:bookmarkEnd w:id="203"/>
      <w:bookmarkEnd w:id="204"/>
      <w:bookmarkEnd w:id="205"/>
      <w:bookmarkEnd w:id="206"/>
      <w:r>
        <w:lastRenderedPageBreak/>
        <w:t xml:space="preserve">Tabela </w:t>
      </w:r>
      <w:r>
        <w:fldChar w:fldCharType="begin"/>
      </w:r>
      <w:r>
        <w:instrText xml:space="preserve"> SEQ Tabela \* ARABIC </w:instrText>
      </w:r>
      <w:r>
        <w:fldChar w:fldCharType="separate"/>
      </w:r>
      <w:r w:rsidR="00FC0322">
        <w:rPr>
          <w:noProof/>
        </w:rPr>
        <w:t>1</w:t>
      </w:r>
      <w:r>
        <w:rPr>
          <w:noProof/>
        </w:rPr>
        <w:fldChar w:fldCharType="end"/>
      </w:r>
      <w:bookmarkEnd w:id="207"/>
      <w:r>
        <w:t xml:space="preserve"> – </w:t>
      </w:r>
      <w:r w:rsidRPr="00BC0E8D">
        <w:t>Trabalhos</w:t>
      </w:r>
      <w:r>
        <w:t xml:space="preserve"> finais realizados no Curso de Ciência da Computação</w:t>
      </w:r>
      <w:bookmarkEnd w:id="208"/>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proofErr w:type="spellStart"/>
            <w:r w:rsidRPr="006A0A1A">
              <w:t>TCC´s</w:t>
            </w:r>
            <w:proofErr w:type="spellEnd"/>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209" w:name="_Toc511928430"/>
      <w:r>
        <w:t>Exemplos de citações</w:t>
      </w:r>
      <w:bookmarkEnd w:id="194"/>
      <w:r>
        <w:t xml:space="preserve"> retiradas de documentos ou de nomes constituintes de uma entidade</w:t>
      </w:r>
      <w:bookmarkEnd w:id="209"/>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w:t>
      </w:r>
      <w:proofErr w:type="gramStart"/>
      <w:r>
        <w:t>referir-se</w:t>
      </w:r>
      <w:proofErr w:type="gramEnd"/>
      <w:r>
        <w:t xml:space="preserve"> a uma parte específica do documento consultado, especificar no texto </w:t>
      </w:r>
      <w:r w:rsidR="00775223">
        <w:t xml:space="preserve">do artigo </w:t>
      </w:r>
      <w:r>
        <w:t>a(s) página(s). Esta(s) deverá(</w:t>
      </w:r>
      <w:proofErr w:type="spellStart"/>
      <w:r>
        <w:t>ão</w:t>
      </w:r>
      <w:proofErr w:type="spellEnd"/>
      <w:r>
        <w:t xml:space="preserve">) seguir a data, separada(s) </w:t>
      </w:r>
      <w:r w:rsidR="00620605">
        <w:t>por vírgula</w:t>
      </w:r>
      <w:r>
        <w:t xml:space="preserve">(s) e precedida(s) pelo designativo que a(s) caracteriza(m). Como exemplo, mostra-se: “(SCHIMT, 1999, p. 50)” ou “... visto que </w:t>
      </w:r>
      <w:proofErr w:type="spellStart"/>
      <w:r>
        <w:t>Schimt</w:t>
      </w:r>
      <w:proofErr w:type="spellEnd"/>
      <w:r>
        <w:t xml:space="preserve">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proofErr w:type="spellStart"/>
      <w:r w:rsidRPr="006466FF">
        <w:rPr>
          <w:rStyle w:val="TF-COURIER9"/>
        </w:rPr>
        <w:t>TTabelaTransicao</w:t>
      </w:r>
      <w:proofErr w:type="spellEnd"/>
      <w:r>
        <w:t xml:space="preserve"> e </w:t>
      </w:r>
      <w:proofErr w:type="spellStart"/>
      <w:r w:rsidRPr="006466FF">
        <w:rPr>
          <w:rStyle w:val="TF-COURIER9"/>
        </w:rPr>
        <w:t>TExpressaoRegular</w:t>
      </w:r>
      <w:proofErr w:type="spellEnd"/>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486AB5">
      <w:footerReference w:type="default" r:id="rId25"/>
      <w:footerReference w:type="first" r:id="rId26"/>
      <w:pgSz w:w="11907" w:h="16840" w:code="9"/>
      <w:pgMar w:top="1701" w:right="1134" w:bottom="1134" w:left="1134"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Dalton Solano dos Reis" w:date="2024-06-19T08:20:00Z" w:initials="DS">
    <w:p w14:paraId="491A6E94" w14:textId="77777777" w:rsidR="005D4BE7" w:rsidRDefault="005D4BE7" w:rsidP="005D4BE7">
      <w:r>
        <w:rPr>
          <w:rStyle w:val="Refdecomentrio"/>
        </w:rPr>
        <w:annotationRef/>
      </w:r>
      <w:r>
        <w:rPr>
          <w:color w:val="000000"/>
          <w:sz w:val="20"/>
          <w:szCs w:val="20"/>
        </w:rPr>
        <w:t>Os objetivos não são em subseção. Eles ficam em forma de parágrafo no final da Introdução.</w:t>
      </w:r>
    </w:p>
  </w:comment>
  <w:comment w:id="44" w:author="Dalton Solano dos Reis" w:date="2024-06-19T08:20:00Z" w:initials="DS">
    <w:p w14:paraId="2248DE26" w14:textId="77777777" w:rsidR="007E77FA" w:rsidRDefault="007E77FA" w:rsidP="007E77FA">
      <w:r>
        <w:rPr>
          <w:rStyle w:val="Refdecomentrio"/>
        </w:rPr>
        <w:annotationRef/>
      </w:r>
      <w:r>
        <w:rPr>
          <w:color w:val="000000"/>
          <w:sz w:val="20"/>
          <w:szCs w:val="20"/>
        </w:rPr>
        <w:t>No final, ajustar para não deixar espaço em branco na página anterior.</w:t>
      </w:r>
    </w:p>
  </w:comment>
  <w:comment w:id="62" w:author="Dalton Solano dos Reis" w:date="2024-06-19T08:16:00Z" w:initials="DS">
    <w:p w14:paraId="5449EC3A" w14:textId="77777777" w:rsidR="002A01AC" w:rsidRDefault="002E3610" w:rsidP="002A01AC">
      <w:r>
        <w:rPr>
          <w:rStyle w:val="Refdecomentrio"/>
        </w:rPr>
        <w:annotationRef/>
      </w:r>
      <w:r w:rsidR="002A01AC">
        <w:rPr>
          <w:sz w:val="20"/>
          <w:szCs w:val="20"/>
        </w:rPr>
        <w:t>Hum, acho que vem os requisitos antes dos diagramas. Mudar aqui e nas subseções também.</w:t>
      </w:r>
    </w:p>
  </w:comment>
  <w:comment w:id="63" w:author="Dalton Solano dos Reis" w:date="2024-06-19T08:36:00Z" w:initials="DS">
    <w:p w14:paraId="556EC1CF" w14:textId="77777777" w:rsidR="005C50CA" w:rsidRDefault="005C50CA" w:rsidP="005C50CA">
      <w:r>
        <w:rPr>
          <w:rStyle w:val="Refdecomentrio"/>
        </w:rPr>
        <w:annotationRef/>
      </w:r>
      <w:r>
        <w:rPr>
          <w:color w:val="000000"/>
          <w:sz w:val="20"/>
          <w:szCs w:val="20"/>
        </w:rPr>
        <w:t>Requisitos antes dos diagramas.</w:t>
      </w:r>
    </w:p>
  </w:comment>
  <w:comment w:id="69" w:author="Dalton Solano dos Reis" w:date="2024-06-19T08:44:00Z" w:initials="DS">
    <w:p w14:paraId="05DD7706" w14:textId="77777777" w:rsidR="005C50CA" w:rsidRDefault="005C50CA" w:rsidP="005C50CA">
      <w:r>
        <w:rPr>
          <w:rStyle w:val="Refdecomentrio"/>
        </w:rPr>
        <w:annotationRef/>
      </w:r>
      <w:r>
        <w:rPr>
          <w:color w:val="000000"/>
          <w:sz w:val="20"/>
          <w:szCs w:val="20"/>
        </w:rPr>
        <w:t>Impessoal ...</w:t>
      </w:r>
    </w:p>
  </w:comment>
  <w:comment w:id="74" w:author="Natália Sens Weise" w:date="2024-05-26T11:13:00Z" w:initials="NS">
    <w:p w14:paraId="7716E497" w14:textId="32A3A2E8" w:rsidR="00143E5A" w:rsidRDefault="00F472CA" w:rsidP="00143E5A">
      <w:pPr>
        <w:pStyle w:val="Textodecomentrio"/>
      </w:pPr>
      <w:r>
        <w:rPr>
          <w:rStyle w:val="Refdecomentrio"/>
        </w:rPr>
        <w:annotationRef/>
      </w:r>
    </w:p>
  </w:comment>
  <w:comment w:id="75" w:author="Natália Sens Weise" w:date="2024-05-28T18:29:00Z" w:initials="NS">
    <w:p w14:paraId="085690B2" w14:textId="262AA1D2" w:rsidR="00226328" w:rsidRDefault="00226328" w:rsidP="00226328">
      <w:pPr>
        <w:pStyle w:val="Textodecomentrio"/>
      </w:pPr>
      <w:r>
        <w:rPr>
          <w:rStyle w:val="Refdecomentrio"/>
        </w:rPr>
        <w:annotationRef/>
      </w:r>
      <w:r>
        <w:t>E tbm n sei se peguei o treco certo pra ligar, n tenho crtz se essa seta representa composição</w:t>
      </w:r>
    </w:p>
  </w:comment>
  <w:comment w:id="76" w:author="Dalton Solano dos Reis" w:date="2024-06-19T08:53:00Z" w:initials="DS">
    <w:p w14:paraId="6351C447" w14:textId="77777777" w:rsidR="00820396" w:rsidRDefault="00820396" w:rsidP="00820396">
      <w:r>
        <w:rPr>
          <w:rStyle w:val="Refdecomentrio"/>
        </w:rPr>
        <w:annotationRef/>
      </w:r>
      <w:r>
        <w:rPr>
          <w:color w:val="000000"/>
          <w:sz w:val="20"/>
          <w:szCs w:val="20"/>
        </w:rPr>
        <w:t>Hum, tem que usar a notação certa.</w:t>
      </w:r>
    </w:p>
  </w:comment>
  <w:comment w:id="82" w:author="Natália Sens Weise" w:date="2024-05-14T21:08:00Z" w:initials="NS">
    <w:p w14:paraId="2CF3B351" w14:textId="70EF5577" w:rsidR="00D138BF" w:rsidRDefault="00D138BF" w:rsidP="00D138BF">
      <w:pPr>
        <w:pStyle w:val="Textodecomentrio"/>
      </w:pPr>
      <w:r>
        <w:rPr>
          <w:rStyle w:val="Refdecomentrio"/>
        </w:rPr>
        <w:annotationRef/>
      </w:r>
      <w:r>
        <w:t>Os requisitos precisam estar dentro de quadros?</w:t>
      </w:r>
    </w:p>
  </w:comment>
  <w:comment w:id="83" w:author="Dalton Solano dos Reis" w:date="2024-06-19T08:38:00Z" w:initials="DS">
    <w:p w14:paraId="48F88F2A" w14:textId="77777777" w:rsidR="005C50CA" w:rsidRDefault="005C50CA" w:rsidP="005C50CA">
      <w:r>
        <w:rPr>
          <w:rStyle w:val="Refdecomentrio"/>
        </w:rPr>
        <w:annotationRef/>
      </w:r>
      <w:r>
        <w:rPr>
          <w:color w:val="000000"/>
          <w:sz w:val="20"/>
          <w:szCs w:val="20"/>
        </w:rPr>
        <w:t>Hum, acho que não precisam. Que define se precisa é a profa. de TCC2.</w:t>
      </w:r>
    </w:p>
  </w:comment>
  <w:comment w:id="85" w:author="Dalton Solano dos Reis" w:date="2024-06-19T08:39:00Z" w:initials="DS">
    <w:p w14:paraId="07E31E09" w14:textId="77777777" w:rsidR="005C50CA" w:rsidRDefault="005C50CA" w:rsidP="005C50CA">
      <w:r>
        <w:rPr>
          <w:rStyle w:val="Refdecomentrio"/>
        </w:rPr>
        <w:annotationRef/>
      </w:r>
      <w:r>
        <w:rPr>
          <w:color w:val="000000"/>
          <w:sz w:val="20"/>
          <w:szCs w:val="20"/>
        </w:rPr>
        <w:t>Senão fez retirada daqui e coloca como extensão.</w:t>
      </w:r>
    </w:p>
  </w:comment>
  <w:comment w:id="86" w:author="Dalton Solano dos Reis" w:date="2024-06-19T08:39:00Z" w:initials="DS">
    <w:p w14:paraId="2BA1AC6F" w14:textId="77777777" w:rsidR="005C50CA" w:rsidRDefault="005C50CA" w:rsidP="005C50CA">
      <w:r>
        <w:rPr>
          <w:rStyle w:val="Refdecomentrio"/>
        </w:rPr>
        <w:annotationRef/>
      </w:r>
      <w:r>
        <w:rPr>
          <w:color w:val="000000"/>
          <w:sz w:val="20"/>
          <w:szCs w:val="20"/>
        </w:rPr>
        <w:t>Não sei porque marcasse esse texto.</w:t>
      </w:r>
    </w:p>
  </w:comment>
  <w:comment w:id="87" w:author="Dalton Solano dos Reis" w:date="2024-06-19T08:40:00Z" w:initials="DS">
    <w:p w14:paraId="3BA0239F" w14:textId="77777777" w:rsidR="005C50CA" w:rsidRDefault="005C50CA" w:rsidP="005C50CA">
      <w:r>
        <w:rPr>
          <w:rStyle w:val="Refdecomentrio"/>
        </w:rPr>
        <w:annotationRef/>
      </w:r>
      <w:r>
        <w:rPr>
          <w:color w:val="000000"/>
          <w:sz w:val="20"/>
          <w:szCs w:val="20"/>
        </w:rPr>
        <w:t>Acho que fica melhor exercícios para padronizar.</w:t>
      </w:r>
    </w:p>
  </w:comment>
  <w:comment w:id="88" w:author="Natália Sens Weise" w:date="2024-05-14T21:07:00Z" w:initials="NS">
    <w:p w14:paraId="46E81A9C" w14:textId="359466D7" w:rsidR="009155A1" w:rsidRDefault="00D138BF" w:rsidP="009155A1">
      <w:pPr>
        <w:pStyle w:val="Textodecomentrio"/>
      </w:pPr>
      <w:r>
        <w:rPr>
          <w:rStyle w:val="Refdecomentrio"/>
        </w:rPr>
        <w:annotationRef/>
      </w:r>
      <w:r w:rsidR="009155A1">
        <w:t>VERMELHO: não será feito</w:t>
      </w:r>
      <w:r w:rsidR="009155A1">
        <w:br/>
        <w:t>ROSA: feito parcialmente</w:t>
      </w:r>
    </w:p>
  </w:comment>
  <w:comment w:id="89" w:author="Dalton Solano dos Reis" w:date="2024-06-19T08:40:00Z" w:initials="DS">
    <w:p w14:paraId="61DB0A44" w14:textId="77777777" w:rsidR="005C50CA" w:rsidRDefault="005C50CA" w:rsidP="005C50CA">
      <w:r>
        <w:rPr>
          <w:rStyle w:val="Refdecomentrio"/>
        </w:rPr>
        <w:annotationRef/>
      </w:r>
      <w:r>
        <w:rPr>
          <w:color w:val="000000"/>
          <w:sz w:val="20"/>
          <w:szCs w:val="20"/>
        </w:rPr>
        <w:t>Hum, acho que não se tem uma “explicação”.</w:t>
      </w:r>
    </w:p>
  </w:comment>
  <w:comment w:id="92" w:author="Natália Sens Weise" w:date="2024-05-14T22:02:00Z" w:initials="NS">
    <w:p w14:paraId="498E8A46" w14:textId="5ED372D5" w:rsidR="00FA389B" w:rsidRDefault="00FA389B" w:rsidP="00FA389B">
      <w:pPr>
        <w:pStyle w:val="Textodecomentrio"/>
      </w:pPr>
      <w:r>
        <w:rPr>
          <w:rStyle w:val="Refdecomentrio"/>
        </w:rPr>
        <w:annotationRef/>
      </w:r>
      <w:r>
        <w:t xml:space="preserve">O nome dela tem um ´  acima do S de Cieslak (não sei que língua é essa), mas o word não permite por um acento no S... </w:t>
      </w:r>
      <w:r>
        <w:br/>
      </w:r>
      <w:r>
        <w:br/>
        <w:t>Outra coisa, pode citar desse jeito aí o artigo do blog, com título e site junto, ou melhor não?</w:t>
      </w:r>
    </w:p>
  </w:comment>
  <w:comment w:id="93" w:author="Dalton Solano dos Reis" w:date="2024-06-19T08:55:00Z" w:initials="DS">
    <w:p w14:paraId="1BB3961D" w14:textId="77777777" w:rsidR="00820396" w:rsidRDefault="00820396" w:rsidP="00820396">
      <w:r>
        <w:rPr>
          <w:rStyle w:val="Refdecomentrio"/>
        </w:rPr>
        <w:annotationRef/>
      </w:r>
      <w:r>
        <w:rPr>
          <w:color w:val="000000"/>
          <w:sz w:val="20"/>
          <w:szCs w:val="20"/>
        </w:rPr>
        <w:t>Pode usar caracter da tabela ascii para ter acentos em cima de consoantes.</w:t>
      </w:r>
    </w:p>
  </w:comment>
  <w:comment w:id="97" w:author="Natália Sens Weise" w:date="2024-05-26T13:45:00Z" w:initials="NS">
    <w:p w14:paraId="5A796FDD" w14:textId="697D5113" w:rsidR="009155A1" w:rsidRDefault="009155A1" w:rsidP="009155A1">
      <w:pPr>
        <w:pStyle w:val="Textodecomentrio"/>
      </w:pPr>
      <w:r>
        <w:rPr>
          <w:rStyle w:val="Refdecomentrio"/>
        </w:rPr>
        <w:annotationRef/>
      </w:r>
      <w:r>
        <w:t>Prof, preciso escrever sobre esse artigo de blog na parte de fundamentação teórica??</w:t>
      </w:r>
    </w:p>
  </w:comment>
  <w:comment w:id="98" w:author="Dalton Solano dos Reis" w:date="2024-06-19T08:55:00Z" w:initials="DS">
    <w:p w14:paraId="6FE0DEF3" w14:textId="77777777" w:rsidR="009D12AD" w:rsidRDefault="009D12AD" w:rsidP="009D12AD">
      <w:r>
        <w:rPr>
          <w:rStyle w:val="Refdecomentrio"/>
        </w:rPr>
        <w:annotationRef/>
      </w:r>
      <w:r>
        <w:rPr>
          <w:color w:val="000000"/>
          <w:sz w:val="20"/>
          <w:szCs w:val="20"/>
        </w:rPr>
        <w:t>Seria bom.</w:t>
      </w:r>
    </w:p>
  </w:comment>
  <w:comment w:id="96" w:author="Dalton Solano dos Reis" w:date="2024-06-19T08:57:00Z" w:initials="DS">
    <w:p w14:paraId="632EBE56" w14:textId="77777777" w:rsidR="009D12AD" w:rsidRDefault="009D12AD" w:rsidP="009D12AD">
      <w:r>
        <w:rPr>
          <w:rStyle w:val="Refdecomentrio"/>
        </w:rPr>
        <w:annotationRef/>
      </w:r>
      <w:r>
        <w:rPr>
          <w:color w:val="000000"/>
          <w:sz w:val="20"/>
          <w:szCs w:val="20"/>
        </w:rPr>
        <w:t>Precisa criar uma referência bibliográfica e cita aqui.</w:t>
      </w:r>
    </w:p>
  </w:comment>
  <w:comment w:id="99" w:author="Dalton Solano dos Reis" w:date="2024-06-19T08:58:00Z" w:initials="DS">
    <w:p w14:paraId="09BD284C" w14:textId="77777777" w:rsidR="009D12AD" w:rsidRDefault="009D12AD" w:rsidP="009D12AD">
      <w:r>
        <w:rPr>
          <w:rStyle w:val="Refdecomentrio"/>
        </w:rPr>
        <w:annotationRef/>
      </w:r>
      <w:r>
        <w:rPr>
          <w:color w:val="000000"/>
          <w:sz w:val="20"/>
          <w:szCs w:val="20"/>
        </w:rPr>
        <w:t>Colocar a citação para a referência.</w:t>
      </w:r>
    </w:p>
  </w:comment>
  <w:comment w:id="100" w:author="Natália Sens Weise" w:date="2024-05-14T22:08:00Z" w:initials="NS">
    <w:p w14:paraId="65545AB7" w14:textId="53728DF6" w:rsidR="007D6B83" w:rsidRDefault="007D6B83" w:rsidP="007D6B83">
      <w:pPr>
        <w:pStyle w:val="Textodecomentrio"/>
      </w:pPr>
      <w:r>
        <w:rPr>
          <w:rStyle w:val="Refdecomentrio"/>
        </w:rPr>
        <w:annotationRef/>
      </w:r>
      <w:r>
        <w:t>Eu escrevi entre aspas pra dar de entender que é uma regra, mas o artigo tá inglês, ent a regra n é escrita desse jeito ai, mas é oq significa</w:t>
      </w:r>
    </w:p>
  </w:comment>
  <w:comment w:id="101" w:author="Dalton Solano dos Reis" w:date="2024-06-19T08:56:00Z" w:initials="DS">
    <w:p w14:paraId="75657148" w14:textId="77777777" w:rsidR="009D12AD" w:rsidRDefault="009D12AD" w:rsidP="009D12AD">
      <w:r>
        <w:rPr>
          <w:rStyle w:val="Refdecomentrio"/>
        </w:rPr>
        <w:annotationRef/>
      </w:r>
      <w:r>
        <w:rPr>
          <w:color w:val="000000"/>
          <w:sz w:val="20"/>
          <w:szCs w:val="20"/>
        </w:rPr>
        <w:t>Não entendi.</w:t>
      </w:r>
    </w:p>
  </w:comment>
  <w:comment w:id="105" w:author="Dalton Solano dos Reis" w:date="2024-06-19T09:05:00Z" w:initials="DS">
    <w:p w14:paraId="573C30B2" w14:textId="77777777" w:rsidR="009D12AD" w:rsidRDefault="009D12AD" w:rsidP="009D12AD">
      <w:r>
        <w:rPr>
          <w:rStyle w:val="Refdecomentrio"/>
        </w:rPr>
        <w:annotationRef/>
      </w:r>
      <w:r>
        <w:rPr>
          <w:color w:val="000000"/>
          <w:sz w:val="20"/>
          <w:szCs w:val="20"/>
        </w:rPr>
        <w:t>No final, evitar espaço em branco no final da página anterior.</w:t>
      </w:r>
    </w:p>
  </w:comment>
  <w:comment w:id="106" w:author="Dalton Solano dos Reis" w:date="2024-06-19T09:06:00Z" w:initials="DS">
    <w:p w14:paraId="4365A545" w14:textId="77777777" w:rsidR="00101D39" w:rsidRDefault="00101D39" w:rsidP="00101D39">
      <w:r>
        <w:rPr>
          <w:rStyle w:val="Refdecomentrio"/>
        </w:rPr>
        <w:annotationRef/>
      </w:r>
      <w:r>
        <w:rPr>
          <w:color w:val="000000"/>
          <w:sz w:val="20"/>
          <w:szCs w:val="20"/>
        </w:rPr>
        <w:t>Hum, estranho.</w:t>
      </w:r>
    </w:p>
    <w:p w14:paraId="1912B893" w14:textId="77777777" w:rsidR="00101D39" w:rsidRDefault="00101D39" w:rsidP="00101D39">
      <w:r>
        <w:rPr>
          <w:color w:val="000000"/>
          <w:sz w:val="20"/>
          <w:szCs w:val="20"/>
        </w:rPr>
        <w:t>Não me convenceu está explicação.</w:t>
      </w:r>
    </w:p>
  </w:comment>
  <w:comment w:id="110" w:author="Dalton Solano dos Reis" w:date="2024-06-19T09:08:00Z" w:initials="DS">
    <w:p w14:paraId="164F6D2E" w14:textId="77777777" w:rsidR="00101D39" w:rsidRDefault="00101D39" w:rsidP="00101D39">
      <w:r>
        <w:rPr>
          <w:rStyle w:val="Refdecomentrio"/>
        </w:rPr>
        <w:annotationRef/>
      </w:r>
      <w:r>
        <w:rPr>
          <w:color w:val="000000"/>
          <w:sz w:val="20"/>
          <w:szCs w:val="20"/>
        </w:rPr>
        <w:t>Não vi está mensagem.</w:t>
      </w:r>
    </w:p>
  </w:comment>
  <w:comment w:id="114" w:author="Dalton Solano dos Reis" w:date="2024-06-19T09:08:00Z" w:initials="DS">
    <w:p w14:paraId="53B741FA" w14:textId="77777777" w:rsidR="00101D39" w:rsidRDefault="00101D39" w:rsidP="00101D39">
      <w:r>
        <w:rPr>
          <w:rStyle w:val="Refdecomentrio"/>
        </w:rPr>
        <w:annotationRef/>
      </w:r>
      <w:r>
        <w:rPr>
          <w:color w:val="000000"/>
          <w:sz w:val="20"/>
          <w:szCs w:val="20"/>
        </w:rPr>
        <w:t>Onde estão estes gabaritos.</w:t>
      </w:r>
    </w:p>
  </w:comment>
  <w:comment w:id="115" w:author="Dalton Solano dos Reis" w:date="2024-06-19T09:10:00Z" w:initials="DS">
    <w:p w14:paraId="06D01E17" w14:textId="77777777" w:rsidR="00101D39" w:rsidRDefault="00101D39" w:rsidP="00101D39">
      <w:r>
        <w:rPr>
          <w:rStyle w:val="Refdecomentrio"/>
        </w:rPr>
        <w:annotationRef/>
      </w:r>
      <w:r>
        <w:rPr>
          <w:color w:val="000000"/>
          <w:sz w:val="20"/>
          <w:szCs w:val="20"/>
        </w:rPr>
        <w:t>Hum, “ordem dos objetos” passa a ideia que todas as peças foram colocas, mas estão na ordem errada.</w:t>
      </w:r>
    </w:p>
  </w:comment>
  <w:comment w:id="116" w:author="Dalton Solano dos Reis" w:date="2024-06-19T09:11:00Z" w:initials="DS">
    <w:p w14:paraId="3E9EAB31" w14:textId="77777777" w:rsidR="00101D39" w:rsidRDefault="00101D39" w:rsidP="00101D39">
      <w:r>
        <w:rPr>
          <w:rStyle w:val="Refdecomentrio"/>
        </w:rPr>
        <w:annotationRef/>
      </w:r>
      <w:r>
        <w:rPr>
          <w:color w:val="000000"/>
          <w:sz w:val="20"/>
          <w:szCs w:val="20"/>
        </w:rPr>
        <w:t>Trocar objeto por peça.</w:t>
      </w:r>
    </w:p>
    <w:p w14:paraId="681A488C" w14:textId="77777777" w:rsidR="00101D39" w:rsidRDefault="00101D39" w:rsidP="00101D39">
      <w:r>
        <w:rPr>
          <w:color w:val="000000"/>
          <w:sz w:val="20"/>
          <w:szCs w:val="20"/>
        </w:rPr>
        <w:t>Gera confusão, pois objeto seria o nome de uma peça.</w:t>
      </w:r>
    </w:p>
    <w:p w14:paraId="281B2D89" w14:textId="77777777" w:rsidR="00101D39" w:rsidRDefault="00101D39" w:rsidP="00101D39">
      <w:r>
        <w:rPr>
          <w:color w:val="000000"/>
          <w:sz w:val="20"/>
          <w:szCs w:val="20"/>
        </w:rPr>
        <w:t>Troca em todo o texto e também na implementação.</w:t>
      </w:r>
    </w:p>
  </w:comment>
  <w:comment w:id="118" w:author="Dalton Solano dos Reis" w:date="2024-06-19T09:12:00Z" w:initials="DS">
    <w:p w14:paraId="253DFC99" w14:textId="77777777" w:rsidR="00101D39" w:rsidRDefault="00101D39" w:rsidP="00101D39">
      <w:r>
        <w:rPr>
          <w:rStyle w:val="Refdecomentrio"/>
        </w:rPr>
        <w:annotationRef/>
      </w:r>
      <w:r>
        <w:rPr>
          <w:color w:val="000000"/>
          <w:sz w:val="20"/>
          <w:szCs w:val="20"/>
        </w:rPr>
        <w:t>Hum, mudar para mencionar que se concentrou em fazer outras funcionalidades.</w:t>
      </w:r>
    </w:p>
  </w:comment>
  <w:comment w:id="119" w:author="Dalton Solano dos Reis" w:date="2024-06-19T09:12:00Z" w:initials="DS">
    <w:p w14:paraId="42271B49" w14:textId="77777777" w:rsidR="00101D39" w:rsidRDefault="00101D39" w:rsidP="00101D39">
      <w:r>
        <w:rPr>
          <w:rStyle w:val="Refdecomentrio"/>
        </w:rPr>
        <w:annotationRef/>
      </w:r>
      <w:r>
        <w:rPr>
          <w:color w:val="000000"/>
          <w:sz w:val="20"/>
          <w:szCs w:val="20"/>
        </w:rPr>
        <w:t>Por que “primeira” … menciona outras funcionalidades antes.</w:t>
      </w:r>
    </w:p>
  </w:comment>
  <w:comment w:id="121" w:author="Dalton Solano dos Reis" w:date="2024-06-19T09:21:00Z" w:initials="DS">
    <w:p w14:paraId="69A358C8" w14:textId="77777777" w:rsidR="001179EA" w:rsidRDefault="001179EA" w:rsidP="001179EA">
      <w:r>
        <w:rPr>
          <w:rStyle w:val="Refdecomentrio"/>
        </w:rPr>
        <w:annotationRef/>
      </w:r>
      <w:r>
        <w:rPr>
          <w:color w:val="000000"/>
          <w:sz w:val="20"/>
          <w:szCs w:val="20"/>
        </w:rPr>
        <w:t>Não entendi.</w:t>
      </w:r>
    </w:p>
  </w:comment>
  <w:comment w:id="124" w:author="Dalton Solano dos Reis" w:date="2024-06-19T09:23:00Z" w:initials="DS">
    <w:p w14:paraId="07C42614" w14:textId="77777777" w:rsidR="001179EA" w:rsidRDefault="001179EA" w:rsidP="001179EA">
      <w:r>
        <w:rPr>
          <w:rStyle w:val="Refdecomentrio"/>
        </w:rPr>
        <w:annotationRef/>
      </w:r>
      <w:r>
        <w:rPr>
          <w:color w:val="000000"/>
          <w:sz w:val="20"/>
          <w:szCs w:val="20"/>
        </w:rPr>
        <w:t>Deu problema nesta variável do Word.</w:t>
      </w:r>
    </w:p>
  </w:comment>
  <w:comment w:id="126" w:author="Dalton Solano dos Reis" w:date="2024-06-19T09:23:00Z" w:initials="DS">
    <w:p w14:paraId="2B3A51E4" w14:textId="77777777" w:rsidR="001179EA" w:rsidRDefault="001179EA" w:rsidP="001179EA">
      <w:r>
        <w:rPr>
          <w:rStyle w:val="Refdecomentrio"/>
        </w:rPr>
        <w:annotationRef/>
      </w:r>
      <w:r>
        <w:rPr>
          <w:color w:val="000000"/>
          <w:sz w:val="20"/>
          <w:szCs w:val="20"/>
        </w:rPr>
        <w:t>Hum, mas poderia ter criado mais de um tutorial, cada um com um limite de nove telas.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1A6E94" w15:done="0"/>
  <w15:commentEx w15:paraId="2248DE26" w15:done="0"/>
  <w15:commentEx w15:paraId="5449EC3A" w15:done="0"/>
  <w15:commentEx w15:paraId="556EC1CF" w15:done="0"/>
  <w15:commentEx w15:paraId="05DD7706" w15:done="0"/>
  <w15:commentEx w15:paraId="7716E497" w15:done="0"/>
  <w15:commentEx w15:paraId="085690B2" w15:paraIdParent="7716E497" w15:done="0"/>
  <w15:commentEx w15:paraId="6351C447" w15:paraIdParent="7716E497" w15:done="0"/>
  <w15:commentEx w15:paraId="2CF3B351" w15:done="0"/>
  <w15:commentEx w15:paraId="48F88F2A" w15:paraIdParent="2CF3B351" w15:done="0"/>
  <w15:commentEx w15:paraId="07E31E09" w15:done="0"/>
  <w15:commentEx w15:paraId="2BA1AC6F" w15:done="0"/>
  <w15:commentEx w15:paraId="3BA0239F" w15:done="0"/>
  <w15:commentEx w15:paraId="46E81A9C" w15:done="0"/>
  <w15:commentEx w15:paraId="61DB0A44" w15:done="0"/>
  <w15:commentEx w15:paraId="498E8A46" w15:done="0"/>
  <w15:commentEx w15:paraId="1BB3961D" w15:paraIdParent="498E8A46" w15:done="0"/>
  <w15:commentEx w15:paraId="5A796FDD" w15:done="0"/>
  <w15:commentEx w15:paraId="6FE0DEF3" w15:paraIdParent="5A796FDD" w15:done="0"/>
  <w15:commentEx w15:paraId="632EBE56" w15:done="0"/>
  <w15:commentEx w15:paraId="09BD284C" w15:done="0"/>
  <w15:commentEx w15:paraId="65545AB7" w15:done="0"/>
  <w15:commentEx w15:paraId="75657148" w15:paraIdParent="65545AB7" w15:done="0"/>
  <w15:commentEx w15:paraId="573C30B2" w15:done="0"/>
  <w15:commentEx w15:paraId="1912B893" w15:done="0"/>
  <w15:commentEx w15:paraId="164F6D2E" w15:done="0"/>
  <w15:commentEx w15:paraId="53B741FA" w15:done="0"/>
  <w15:commentEx w15:paraId="06D01E17" w15:done="0"/>
  <w15:commentEx w15:paraId="281B2D89" w15:done="0"/>
  <w15:commentEx w15:paraId="253DFC99" w15:done="0"/>
  <w15:commentEx w15:paraId="42271B49" w15:done="0"/>
  <w15:commentEx w15:paraId="69A358C8" w15:done="0"/>
  <w15:commentEx w15:paraId="07C42614" w15:done="0"/>
  <w15:commentEx w15:paraId="2B3A51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308648" w16cex:dateUtc="2024-06-19T11:20:00Z"/>
  <w16cex:commentExtensible w16cex:durableId="4C700F9B" w16cex:dateUtc="2024-06-19T11:20:00Z"/>
  <w16cex:commentExtensible w16cex:durableId="62EB1CD3" w16cex:dateUtc="2024-06-19T11:16:00Z"/>
  <w16cex:commentExtensible w16cex:durableId="446927B4" w16cex:dateUtc="2024-06-19T11:36:00Z"/>
  <w16cex:commentExtensible w16cex:durableId="35AFB0F7" w16cex:dateUtc="2024-06-19T11:44:00Z"/>
  <w16cex:commentExtensible w16cex:durableId="29EF1C6D" w16cex:dateUtc="2024-05-26T14:13:00Z"/>
  <w16cex:commentExtensible w16cex:durableId="37BC9B5F" w16cex:dateUtc="2024-05-28T21:29:00Z"/>
  <w16cex:commentExtensible w16cex:durableId="1408A4CB" w16cex:dateUtc="2024-06-19T11:53:00Z"/>
  <w16cex:commentExtensible w16cex:durableId="7D556FE0" w16cex:dateUtc="2024-05-15T00:08:00Z"/>
  <w16cex:commentExtensible w16cex:durableId="500D465C" w16cex:dateUtc="2024-06-19T11:38:00Z"/>
  <w16cex:commentExtensible w16cex:durableId="096E44FD" w16cex:dateUtc="2024-06-19T11:39:00Z"/>
  <w16cex:commentExtensible w16cex:durableId="0E3DC294" w16cex:dateUtc="2024-06-19T11:39:00Z"/>
  <w16cex:commentExtensible w16cex:durableId="0411D35C" w16cex:dateUtc="2024-06-19T11:40:00Z"/>
  <w16cex:commentExtensible w16cex:durableId="0159A8EC" w16cex:dateUtc="2024-05-15T00:07:00Z"/>
  <w16cex:commentExtensible w16cex:durableId="4542058C" w16cex:dateUtc="2024-06-19T11:40:00Z"/>
  <w16cex:commentExtensible w16cex:durableId="0B96CDC7" w16cex:dateUtc="2024-05-15T01:02:00Z"/>
  <w16cex:commentExtensible w16cex:durableId="16DA29DA" w16cex:dateUtc="2024-06-19T11:55:00Z"/>
  <w16cex:commentExtensible w16cex:durableId="31A7ED8B" w16cex:dateUtc="2024-05-26T16:45:00Z"/>
  <w16cex:commentExtensible w16cex:durableId="1130C7DD" w16cex:dateUtc="2024-06-19T11:55:00Z"/>
  <w16cex:commentExtensible w16cex:durableId="5493E005" w16cex:dateUtc="2024-06-19T11:57:00Z"/>
  <w16cex:commentExtensible w16cex:durableId="15AD62B9" w16cex:dateUtc="2024-06-19T11:58:00Z"/>
  <w16cex:commentExtensible w16cex:durableId="57578C43" w16cex:dateUtc="2024-05-15T01:08:00Z"/>
  <w16cex:commentExtensible w16cex:durableId="2EA3586C" w16cex:dateUtc="2024-06-19T11:56:00Z"/>
  <w16cex:commentExtensible w16cex:durableId="512675E1" w16cex:dateUtc="2024-06-19T12:05:00Z"/>
  <w16cex:commentExtensible w16cex:durableId="4A16876B" w16cex:dateUtc="2024-06-19T12:06:00Z"/>
  <w16cex:commentExtensible w16cex:durableId="580DBA35" w16cex:dateUtc="2024-06-19T12:08:00Z"/>
  <w16cex:commentExtensible w16cex:durableId="4D33ACCE" w16cex:dateUtc="2024-06-19T12:08:00Z"/>
  <w16cex:commentExtensible w16cex:durableId="7AB865F7" w16cex:dateUtc="2024-06-19T12:10:00Z"/>
  <w16cex:commentExtensible w16cex:durableId="20626300" w16cex:dateUtc="2024-06-19T12:11:00Z"/>
  <w16cex:commentExtensible w16cex:durableId="4C2539CF" w16cex:dateUtc="2024-06-19T12:12:00Z"/>
  <w16cex:commentExtensible w16cex:durableId="3A813EB4" w16cex:dateUtc="2024-06-19T12:12:00Z"/>
  <w16cex:commentExtensible w16cex:durableId="639D0F1E" w16cex:dateUtc="2024-06-19T12:21:00Z"/>
  <w16cex:commentExtensible w16cex:durableId="33FE2084" w16cex:dateUtc="2024-06-19T12:23:00Z"/>
  <w16cex:commentExtensible w16cex:durableId="538D0D84" w16cex:dateUtc="2024-06-19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1A6E94" w16cid:durableId="33308648"/>
  <w16cid:commentId w16cid:paraId="2248DE26" w16cid:durableId="4C700F9B"/>
  <w16cid:commentId w16cid:paraId="5449EC3A" w16cid:durableId="62EB1CD3"/>
  <w16cid:commentId w16cid:paraId="556EC1CF" w16cid:durableId="446927B4"/>
  <w16cid:commentId w16cid:paraId="05DD7706" w16cid:durableId="35AFB0F7"/>
  <w16cid:commentId w16cid:paraId="7716E497" w16cid:durableId="29EF1C6D"/>
  <w16cid:commentId w16cid:paraId="085690B2" w16cid:durableId="37BC9B5F"/>
  <w16cid:commentId w16cid:paraId="6351C447" w16cid:durableId="1408A4CB"/>
  <w16cid:commentId w16cid:paraId="2CF3B351" w16cid:durableId="7D556FE0"/>
  <w16cid:commentId w16cid:paraId="48F88F2A" w16cid:durableId="500D465C"/>
  <w16cid:commentId w16cid:paraId="07E31E09" w16cid:durableId="096E44FD"/>
  <w16cid:commentId w16cid:paraId="2BA1AC6F" w16cid:durableId="0E3DC294"/>
  <w16cid:commentId w16cid:paraId="3BA0239F" w16cid:durableId="0411D35C"/>
  <w16cid:commentId w16cid:paraId="46E81A9C" w16cid:durableId="0159A8EC"/>
  <w16cid:commentId w16cid:paraId="61DB0A44" w16cid:durableId="4542058C"/>
  <w16cid:commentId w16cid:paraId="498E8A46" w16cid:durableId="0B96CDC7"/>
  <w16cid:commentId w16cid:paraId="1BB3961D" w16cid:durableId="16DA29DA"/>
  <w16cid:commentId w16cid:paraId="5A796FDD" w16cid:durableId="31A7ED8B"/>
  <w16cid:commentId w16cid:paraId="6FE0DEF3" w16cid:durableId="1130C7DD"/>
  <w16cid:commentId w16cid:paraId="632EBE56" w16cid:durableId="5493E005"/>
  <w16cid:commentId w16cid:paraId="09BD284C" w16cid:durableId="15AD62B9"/>
  <w16cid:commentId w16cid:paraId="65545AB7" w16cid:durableId="57578C43"/>
  <w16cid:commentId w16cid:paraId="75657148" w16cid:durableId="2EA3586C"/>
  <w16cid:commentId w16cid:paraId="573C30B2" w16cid:durableId="512675E1"/>
  <w16cid:commentId w16cid:paraId="1912B893" w16cid:durableId="4A16876B"/>
  <w16cid:commentId w16cid:paraId="164F6D2E" w16cid:durableId="580DBA35"/>
  <w16cid:commentId w16cid:paraId="53B741FA" w16cid:durableId="4D33ACCE"/>
  <w16cid:commentId w16cid:paraId="06D01E17" w16cid:durableId="7AB865F7"/>
  <w16cid:commentId w16cid:paraId="281B2D89" w16cid:durableId="20626300"/>
  <w16cid:commentId w16cid:paraId="253DFC99" w16cid:durableId="4C2539CF"/>
  <w16cid:commentId w16cid:paraId="42271B49" w16cid:durableId="3A813EB4"/>
  <w16cid:commentId w16cid:paraId="69A358C8" w16cid:durableId="639D0F1E"/>
  <w16cid:commentId w16cid:paraId="07C42614" w16cid:durableId="33FE2084"/>
  <w16cid:commentId w16cid:paraId="2B3A51E4" w16cid:durableId="538D0D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735D4" w14:textId="77777777" w:rsidR="00CF03DD" w:rsidRDefault="00CF03DD">
      <w:r>
        <w:separator/>
      </w:r>
    </w:p>
    <w:p w14:paraId="1078D8D1" w14:textId="77777777" w:rsidR="00CF03DD" w:rsidRDefault="00CF03DD"/>
  </w:endnote>
  <w:endnote w:type="continuationSeparator" w:id="0">
    <w:p w14:paraId="4F8B1D1A" w14:textId="77777777" w:rsidR="00CF03DD" w:rsidRDefault="00CF03DD">
      <w:r>
        <w:continuationSeparator/>
      </w:r>
    </w:p>
    <w:p w14:paraId="26E83FD2" w14:textId="77777777" w:rsidR="00CF03DD" w:rsidRDefault="00CF03DD"/>
  </w:endnote>
  <w:endnote w:type="continuationNotice" w:id="1">
    <w:p w14:paraId="0DF5758C" w14:textId="77777777" w:rsidR="00CF03DD" w:rsidRDefault="00CF03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AC358" w14:textId="77777777" w:rsidR="00CF03DD" w:rsidRDefault="00CF03DD">
      <w:r>
        <w:separator/>
      </w:r>
    </w:p>
    <w:p w14:paraId="1014F471" w14:textId="77777777" w:rsidR="00CF03DD" w:rsidRDefault="00CF03DD"/>
  </w:footnote>
  <w:footnote w:type="continuationSeparator" w:id="0">
    <w:p w14:paraId="01B621A1" w14:textId="77777777" w:rsidR="00CF03DD" w:rsidRDefault="00CF03DD">
      <w:r>
        <w:continuationSeparator/>
      </w:r>
    </w:p>
    <w:p w14:paraId="4334D6A9" w14:textId="77777777" w:rsidR="00CF03DD" w:rsidRDefault="00CF03DD"/>
  </w:footnote>
  <w:footnote w:type="continuationNotice" w:id="1">
    <w:p w14:paraId="10C38081" w14:textId="77777777" w:rsidR="00CF03DD" w:rsidRDefault="00CF03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611623111">
    <w:abstractNumId w:val="0"/>
  </w:num>
  <w:num w:numId="2" w16cid:durableId="669482425">
    <w:abstractNumId w:val="2"/>
  </w:num>
  <w:num w:numId="3" w16cid:durableId="840462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6954">
    <w:abstractNumId w:val="1"/>
  </w:num>
  <w:num w:numId="5" w16cid:durableId="118582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2332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15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677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17554">
    <w:abstractNumId w:val="0"/>
  </w:num>
  <w:num w:numId="10" w16cid:durableId="1645348200">
    <w:abstractNumId w:val="0"/>
  </w:num>
  <w:num w:numId="11" w16cid:durableId="746415277">
    <w:abstractNumId w:val="4"/>
  </w:num>
  <w:num w:numId="12" w16cid:durableId="67072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14213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rson w15:author="Natália Sens Weise">
    <w15:presenceInfo w15:providerId="AD" w15:userId="S::nweise@furb.br::353f0836-b4a7-4715-a770-6d9a540bfa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activeWritingStyle w:appName="MSWord" w:lang="pt-BR" w:vendorID="64" w:dllVersion="0" w:nlCheck="1" w:checkStyle="0"/>
  <w:activeWritingStyle w:appName="MSWord" w:lang="en-US" w:vendorID="64" w:dllVersion="0" w:nlCheck="1" w:checkStyle="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53ED"/>
    <w:rsid w:val="0001575C"/>
    <w:rsid w:val="000204E7"/>
    <w:rsid w:val="00023FA0"/>
    <w:rsid w:val="00024F20"/>
    <w:rsid w:val="0002602F"/>
    <w:rsid w:val="0002688B"/>
    <w:rsid w:val="000309FE"/>
    <w:rsid w:val="00030E4A"/>
    <w:rsid w:val="00031A27"/>
    <w:rsid w:val="0003584A"/>
    <w:rsid w:val="00035F34"/>
    <w:rsid w:val="00036052"/>
    <w:rsid w:val="00053FDD"/>
    <w:rsid w:val="000608E9"/>
    <w:rsid w:val="00062602"/>
    <w:rsid w:val="000632C1"/>
    <w:rsid w:val="0006409D"/>
    <w:rsid w:val="000667DF"/>
    <w:rsid w:val="00075792"/>
    <w:rsid w:val="000758B7"/>
    <w:rsid w:val="00084F9E"/>
    <w:rsid w:val="000A104C"/>
    <w:rsid w:val="000A125D"/>
    <w:rsid w:val="000A3EAB"/>
    <w:rsid w:val="000A617B"/>
    <w:rsid w:val="000A7C35"/>
    <w:rsid w:val="000B1065"/>
    <w:rsid w:val="000B1293"/>
    <w:rsid w:val="000B2318"/>
    <w:rsid w:val="000B3868"/>
    <w:rsid w:val="000B771F"/>
    <w:rsid w:val="000B78CA"/>
    <w:rsid w:val="000C1926"/>
    <w:rsid w:val="000C1A18"/>
    <w:rsid w:val="000C36C6"/>
    <w:rsid w:val="000D0425"/>
    <w:rsid w:val="000D34FB"/>
    <w:rsid w:val="000D6A35"/>
    <w:rsid w:val="000E039E"/>
    <w:rsid w:val="000E27F9"/>
    <w:rsid w:val="000E2B1E"/>
    <w:rsid w:val="000E311F"/>
    <w:rsid w:val="000E3A68"/>
    <w:rsid w:val="000E5C46"/>
    <w:rsid w:val="000E5D89"/>
    <w:rsid w:val="000E659F"/>
    <w:rsid w:val="000E6CE0"/>
    <w:rsid w:val="000F0681"/>
    <w:rsid w:val="000F1EDD"/>
    <w:rsid w:val="000F2F2C"/>
    <w:rsid w:val="000F77E3"/>
    <w:rsid w:val="00100AAB"/>
    <w:rsid w:val="00101D39"/>
    <w:rsid w:val="00107B02"/>
    <w:rsid w:val="00111598"/>
    <w:rsid w:val="001164FE"/>
    <w:rsid w:val="001179EA"/>
    <w:rsid w:val="00120B7A"/>
    <w:rsid w:val="00122D14"/>
    <w:rsid w:val="00122EBD"/>
    <w:rsid w:val="00125B8C"/>
    <w:rsid w:val="00133208"/>
    <w:rsid w:val="00134B67"/>
    <w:rsid w:val="001364ED"/>
    <w:rsid w:val="00142E14"/>
    <w:rsid w:val="00143E5A"/>
    <w:rsid w:val="00146815"/>
    <w:rsid w:val="001554E9"/>
    <w:rsid w:val="00162BF1"/>
    <w:rsid w:val="001647EC"/>
    <w:rsid w:val="0016560C"/>
    <w:rsid w:val="00181CAF"/>
    <w:rsid w:val="00184A81"/>
    <w:rsid w:val="00187C64"/>
    <w:rsid w:val="001939C0"/>
    <w:rsid w:val="0019713D"/>
    <w:rsid w:val="001A6292"/>
    <w:rsid w:val="001B1611"/>
    <w:rsid w:val="001B2F1E"/>
    <w:rsid w:val="001B3839"/>
    <w:rsid w:val="001B7764"/>
    <w:rsid w:val="001C11D7"/>
    <w:rsid w:val="001C1F87"/>
    <w:rsid w:val="001C5CBB"/>
    <w:rsid w:val="001D0061"/>
    <w:rsid w:val="001E2522"/>
    <w:rsid w:val="002018B1"/>
    <w:rsid w:val="00202F3F"/>
    <w:rsid w:val="0020737C"/>
    <w:rsid w:val="002073CD"/>
    <w:rsid w:val="0021489E"/>
    <w:rsid w:val="0021536F"/>
    <w:rsid w:val="00217053"/>
    <w:rsid w:val="002176F3"/>
    <w:rsid w:val="00217888"/>
    <w:rsid w:val="00224680"/>
    <w:rsid w:val="00224BB2"/>
    <w:rsid w:val="00226328"/>
    <w:rsid w:val="0023016C"/>
    <w:rsid w:val="00230FE6"/>
    <w:rsid w:val="0023324F"/>
    <w:rsid w:val="00235240"/>
    <w:rsid w:val="002368FD"/>
    <w:rsid w:val="002440B0"/>
    <w:rsid w:val="00245FA2"/>
    <w:rsid w:val="00246506"/>
    <w:rsid w:val="0025495C"/>
    <w:rsid w:val="00255C80"/>
    <w:rsid w:val="00256F17"/>
    <w:rsid w:val="002646AE"/>
    <w:rsid w:val="00267043"/>
    <w:rsid w:val="00271D5F"/>
    <w:rsid w:val="00274D76"/>
    <w:rsid w:val="002827C5"/>
    <w:rsid w:val="0028617A"/>
    <w:rsid w:val="002879A7"/>
    <w:rsid w:val="00291817"/>
    <w:rsid w:val="0029372D"/>
    <w:rsid w:val="00294F69"/>
    <w:rsid w:val="0029608A"/>
    <w:rsid w:val="002A01AC"/>
    <w:rsid w:val="002A3E33"/>
    <w:rsid w:val="002B4718"/>
    <w:rsid w:val="002B4C10"/>
    <w:rsid w:val="002D05A9"/>
    <w:rsid w:val="002D1DD6"/>
    <w:rsid w:val="002D5DA9"/>
    <w:rsid w:val="002E0CB1"/>
    <w:rsid w:val="002E179E"/>
    <w:rsid w:val="002E3610"/>
    <w:rsid w:val="002E500F"/>
    <w:rsid w:val="002E54B3"/>
    <w:rsid w:val="002E5BDE"/>
    <w:rsid w:val="002E6DD1"/>
    <w:rsid w:val="002F027E"/>
    <w:rsid w:val="002F240A"/>
    <w:rsid w:val="002F5469"/>
    <w:rsid w:val="002F5C20"/>
    <w:rsid w:val="00302CAB"/>
    <w:rsid w:val="00312CEA"/>
    <w:rsid w:val="00325C83"/>
    <w:rsid w:val="00327CB1"/>
    <w:rsid w:val="00335048"/>
    <w:rsid w:val="003354F9"/>
    <w:rsid w:val="00340B6D"/>
    <w:rsid w:val="0034274F"/>
    <w:rsid w:val="00344540"/>
    <w:rsid w:val="003466AA"/>
    <w:rsid w:val="00347500"/>
    <w:rsid w:val="0035171B"/>
    <w:rsid w:val="00351C55"/>
    <w:rsid w:val="00353404"/>
    <w:rsid w:val="00362443"/>
    <w:rsid w:val="003654FC"/>
    <w:rsid w:val="00383087"/>
    <w:rsid w:val="00384FA1"/>
    <w:rsid w:val="00395463"/>
    <w:rsid w:val="003A2B7D"/>
    <w:rsid w:val="003A4A75"/>
    <w:rsid w:val="003B647A"/>
    <w:rsid w:val="003D0C23"/>
    <w:rsid w:val="003D281C"/>
    <w:rsid w:val="003D70F7"/>
    <w:rsid w:val="003E07A2"/>
    <w:rsid w:val="003E4F19"/>
    <w:rsid w:val="003F54A1"/>
    <w:rsid w:val="003F70A3"/>
    <w:rsid w:val="0040349A"/>
    <w:rsid w:val="0040436D"/>
    <w:rsid w:val="00406452"/>
    <w:rsid w:val="00406A86"/>
    <w:rsid w:val="00407E4F"/>
    <w:rsid w:val="00410543"/>
    <w:rsid w:val="00412A40"/>
    <w:rsid w:val="004173CC"/>
    <w:rsid w:val="0042356B"/>
    <w:rsid w:val="004243D2"/>
    <w:rsid w:val="00424610"/>
    <w:rsid w:val="00425DB8"/>
    <w:rsid w:val="004306DF"/>
    <w:rsid w:val="00437ED7"/>
    <w:rsid w:val="00442F45"/>
    <w:rsid w:val="00445FCD"/>
    <w:rsid w:val="004517A4"/>
    <w:rsid w:val="004547DC"/>
    <w:rsid w:val="00460542"/>
    <w:rsid w:val="004665BC"/>
    <w:rsid w:val="004673CE"/>
    <w:rsid w:val="00467DB6"/>
    <w:rsid w:val="00476C78"/>
    <w:rsid w:val="004839DC"/>
    <w:rsid w:val="0048576D"/>
    <w:rsid w:val="004861CE"/>
    <w:rsid w:val="00486AB5"/>
    <w:rsid w:val="00493FCF"/>
    <w:rsid w:val="0049495C"/>
    <w:rsid w:val="00497EF6"/>
    <w:rsid w:val="004A6663"/>
    <w:rsid w:val="004B0996"/>
    <w:rsid w:val="004B1EAD"/>
    <w:rsid w:val="004B6B8F"/>
    <w:rsid w:val="004B7511"/>
    <w:rsid w:val="004C3517"/>
    <w:rsid w:val="004C57B2"/>
    <w:rsid w:val="004D1E30"/>
    <w:rsid w:val="004D43A6"/>
    <w:rsid w:val="004E057C"/>
    <w:rsid w:val="004E4053"/>
    <w:rsid w:val="004E4DA7"/>
    <w:rsid w:val="004E6619"/>
    <w:rsid w:val="004E698D"/>
    <w:rsid w:val="004F30DF"/>
    <w:rsid w:val="004F3135"/>
    <w:rsid w:val="004F628A"/>
    <w:rsid w:val="00503373"/>
    <w:rsid w:val="00510161"/>
    <w:rsid w:val="00515C87"/>
    <w:rsid w:val="00516075"/>
    <w:rsid w:val="00520403"/>
    <w:rsid w:val="0052095A"/>
    <w:rsid w:val="00523859"/>
    <w:rsid w:val="00524FB2"/>
    <w:rsid w:val="00536336"/>
    <w:rsid w:val="005404CF"/>
    <w:rsid w:val="00542ED7"/>
    <w:rsid w:val="0054375D"/>
    <w:rsid w:val="00550D4A"/>
    <w:rsid w:val="00551BD4"/>
    <w:rsid w:val="005529DD"/>
    <w:rsid w:val="00554256"/>
    <w:rsid w:val="00563566"/>
    <w:rsid w:val="00564A29"/>
    <w:rsid w:val="00564FBC"/>
    <w:rsid w:val="0056796A"/>
    <w:rsid w:val="005705A9"/>
    <w:rsid w:val="00572864"/>
    <w:rsid w:val="00573A96"/>
    <w:rsid w:val="005740EB"/>
    <w:rsid w:val="005765E0"/>
    <w:rsid w:val="00581411"/>
    <w:rsid w:val="005816A3"/>
    <w:rsid w:val="0058307E"/>
    <w:rsid w:val="0058618A"/>
    <w:rsid w:val="005862B6"/>
    <w:rsid w:val="00594B25"/>
    <w:rsid w:val="005A3B2A"/>
    <w:rsid w:val="005A4952"/>
    <w:rsid w:val="005A5B7E"/>
    <w:rsid w:val="005B0062"/>
    <w:rsid w:val="005B0963"/>
    <w:rsid w:val="005B20A1"/>
    <w:rsid w:val="005B2478"/>
    <w:rsid w:val="005B6A00"/>
    <w:rsid w:val="005C50CA"/>
    <w:rsid w:val="005D0979"/>
    <w:rsid w:val="005D3180"/>
    <w:rsid w:val="005D4BE7"/>
    <w:rsid w:val="005D5B88"/>
    <w:rsid w:val="005E07EB"/>
    <w:rsid w:val="005E1019"/>
    <w:rsid w:val="005E35F3"/>
    <w:rsid w:val="005E400D"/>
    <w:rsid w:val="005E4D96"/>
    <w:rsid w:val="005E626C"/>
    <w:rsid w:val="005E698D"/>
    <w:rsid w:val="005E7D8C"/>
    <w:rsid w:val="005F09F1"/>
    <w:rsid w:val="005F2235"/>
    <w:rsid w:val="005F645A"/>
    <w:rsid w:val="00606F9D"/>
    <w:rsid w:val="00607754"/>
    <w:rsid w:val="006118D1"/>
    <w:rsid w:val="00620605"/>
    <w:rsid w:val="00620D93"/>
    <w:rsid w:val="00623C76"/>
    <w:rsid w:val="0062576D"/>
    <w:rsid w:val="00625788"/>
    <w:rsid w:val="0063277E"/>
    <w:rsid w:val="0064181A"/>
    <w:rsid w:val="006426D5"/>
    <w:rsid w:val="006456AC"/>
    <w:rsid w:val="006466FF"/>
    <w:rsid w:val="0065248F"/>
    <w:rsid w:val="00656C00"/>
    <w:rsid w:val="00661967"/>
    <w:rsid w:val="006656B5"/>
    <w:rsid w:val="0066664D"/>
    <w:rsid w:val="00671B49"/>
    <w:rsid w:val="006727A4"/>
    <w:rsid w:val="006810BA"/>
    <w:rsid w:val="00695745"/>
    <w:rsid w:val="00697B41"/>
    <w:rsid w:val="006A0A1A"/>
    <w:rsid w:val="006A1CC6"/>
    <w:rsid w:val="006A6460"/>
    <w:rsid w:val="006A7040"/>
    <w:rsid w:val="006A7C29"/>
    <w:rsid w:val="006B104E"/>
    <w:rsid w:val="006B4F09"/>
    <w:rsid w:val="006B5AEA"/>
    <w:rsid w:val="006B6383"/>
    <w:rsid w:val="006B640D"/>
    <w:rsid w:val="006C4279"/>
    <w:rsid w:val="006C4F0D"/>
    <w:rsid w:val="006C61FA"/>
    <w:rsid w:val="006D0896"/>
    <w:rsid w:val="006D5926"/>
    <w:rsid w:val="006E61CB"/>
    <w:rsid w:val="006F27F1"/>
    <w:rsid w:val="00701F65"/>
    <w:rsid w:val="0070391A"/>
    <w:rsid w:val="00704704"/>
    <w:rsid w:val="00706486"/>
    <w:rsid w:val="00712890"/>
    <w:rsid w:val="0071616D"/>
    <w:rsid w:val="00721822"/>
    <w:rsid w:val="0072491A"/>
    <w:rsid w:val="00724B68"/>
    <w:rsid w:val="00725368"/>
    <w:rsid w:val="007304F3"/>
    <w:rsid w:val="00733FF9"/>
    <w:rsid w:val="00742A5B"/>
    <w:rsid w:val="0074460A"/>
    <w:rsid w:val="00745B17"/>
    <w:rsid w:val="00752825"/>
    <w:rsid w:val="00754E20"/>
    <w:rsid w:val="007554DF"/>
    <w:rsid w:val="0075776D"/>
    <w:rsid w:val="007613FB"/>
    <w:rsid w:val="00766AE1"/>
    <w:rsid w:val="007722BF"/>
    <w:rsid w:val="00774FCD"/>
    <w:rsid w:val="00775223"/>
    <w:rsid w:val="00780D0D"/>
    <w:rsid w:val="00780F64"/>
    <w:rsid w:val="00784B28"/>
    <w:rsid w:val="007854B3"/>
    <w:rsid w:val="00785D92"/>
    <w:rsid w:val="0078787D"/>
    <w:rsid w:val="00787FA8"/>
    <w:rsid w:val="007915EC"/>
    <w:rsid w:val="007A2117"/>
    <w:rsid w:val="007A56D7"/>
    <w:rsid w:val="007C0564"/>
    <w:rsid w:val="007C080E"/>
    <w:rsid w:val="007C45C4"/>
    <w:rsid w:val="007C4A32"/>
    <w:rsid w:val="007C511E"/>
    <w:rsid w:val="007D10F2"/>
    <w:rsid w:val="007D385E"/>
    <w:rsid w:val="007D5CD4"/>
    <w:rsid w:val="007D5DC5"/>
    <w:rsid w:val="007D6B83"/>
    <w:rsid w:val="007D75DF"/>
    <w:rsid w:val="007E20BF"/>
    <w:rsid w:val="007E67A0"/>
    <w:rsid w:val="007E730D"/>
    <w:rsid w:val="007E77FA"/>
    <w:rsid w:val="007F3CFA"/>
    <w:rsid w:val="007F403E"/>
    <w:rsid w:val="007F6F23"/>
    <w:rsid w:val="00806D57"/>
    <w:rsid w:val="00810CEA"/>
    <w:rsid w:val="00815017"/>
    <w:rsid w:val="00815FE5"/>
    <w:rsid w:val="00820396"/>
    <w:rsid w:val="00822D45"/>
    <w:rsid w:val="008233E5"/>
    <w:rsid w:val="00826A64"/>
    <w:rsid w:val="00833DE8"/>
    <w:rsid w:val="00833F47"/>
    <w:rsid w:val="008348C3"/>
    <w:rsid w:val="008365C5"/>
    <w:rsid w:val="008373B4"/>
    <w:rsid w:val="00837623"/>
    <w:rsid w:val="008413D4"/>
    <w:rsid w:val="00845270"/>
    <w:rsid w:val="008459F2"/>
    <w:rsid w:val="00847D37"/>
    <w:rsid w:val="00864CDD"/>
    <w:rsid w:val="00866EA3"/>
    <w:rsid w:val="0087190C"/>
    <w:rsid w:val="00871A41"/>
    <w:rsid w:val="00876529"/>
    <w:rsid w:val="00877B61"/>
    <w:rsid w:val="00886D76"/>
    <w:rsid w:val="008971BC"/>
    <w:rsid w:val="008A182A"/>
    <w:rsid w:val="008A4A26"/>
    <w:rsid w:val="008A5347"/>
    <w:rsid w:val="008B0A07"/>
    <w:rsid w:val="008B5B86"/>
    <w:rsid w:val="008C0A74"/>
    <w:rsid w:val="008C0D3E"/>
    <w:rsid w:val="008C1495"/>
    <w:rsid w:val="008C5E2A"/>
    <w:rsid w:val="008D69C5"/>
    <w:rsid w:val="008D6A9C"/>
    <w:rsid w:val="008D7404"/>
    <w:rsid w:val="008E0BD3"/>
    <w:rsid w:val="008E41CE"/>
    <w:rsid w:val="008E7216"/>
    <w:rsid w:val="008F41C6"/>
    <w:rsid w:val="008F4A87"/>
    <w:rsid w:val="008F70AD"/>
    <w:rsid w:val="009022BF"/>
    <w:rsid w:val="009035A0"/>
    <w:rsid w:val="00906944"/>
    <w:rsid w:val="00911CD9"/>
    <w:rsid w:val="00912B71"/>
    <w:rsid w:val="009143BC"/>
    <w:rsid w:val="009155A1"/>
    <w:rsid w:val="00931632"/>
    <w:rsid w:val="00932C92"/>
    <w:rsid w:val="009349F5"/>
    <w:rsid w:val="009368E6"/>
    <w:rsid w:val="00937465"/>
    <w:rsid w:val="00945053"/>
    <w:rsid w:val="009454E4"/>
    <w:rsid w:val="009458F1"/>
    <w:rsid w:val="009549BF"/>
    <w:rsid w:val="009572BE"/>
    <w:rsid w:val="00957B40"/>
    <w:rsid w:val="009667AE"/>
    <w:rsid w:val="0096683A"/>
    <w:rsid w:val="00982113"/>
    <w:rsid w:val="00984240"/>
    <w:rsid w:val="00984EDE"/>
    <w:rsid w:val="00985FAF"/>
    <w:rsid w:val="0098742E"/>
    <w:rsid w:val="00995B07"/>
    <w:rsid w:val="00997897"/>
    <w:rsid w:val="009A2619"/>
    <w:rsid w:val="009A2763"/>
    <w:rsid w:val="009A4019"/>
    <w:rsid w:val="009A49EF"/>
    <w:rsid w:val="009A7C04"/>
    <w:rsid w:val="009B10D6"/>
    <w:rsid w:val="009B44A3"/>
    <w:rsid w:val="009B62F9"/>
    <w:rsid w:val="009C65DA"/>
    <w:rsid w:val="009D12AD"/>
    <w:rsid w:val="009D65D0"/>
    <w:rsid w:val="009D7E91"/>
    <w:rsid w:val="009E54F4"/>
    <w:rsid w:val="009F0015"/>
    <w:rsid w:val="009F2BFA"/>
    <w:rsid w:val="009F4D0A"/>
    <w:rsid w:val="00A021CD"/>
    <w:rsid w:val="00A03A3D"/>
    <w:rsid w:val="00A0507C"/>
    <w:rsid w:val="00A0528B"/>
    <w:rsid w:val="00A11D32"/>
    <w:rsid w:val="00A1375E"/>
    <w:rsid w:val="00A13AC3"/>
    <w:rsid w:val="00A170D0"/>
    <w:rsid w:val="00A235BB"/>
    <w:rsid w:val="00A254F8"/>
    <w:rsid w:val="00A2730C"/>
    <w:rsid w:val="00A451B1"/>
    <w:rsid w:val="00A4525B"/>
    <w:rsid w:val="00A46A72"/>
    <w:rsid w:val="00A46B48"/>
    <w:rsid w:val="00A50EAF"/>
    <w:rsid w:val="00A541F8"/>
    <w:rsid w:val="00A57F77"/>
    <w:rsid w:val="00A602F9"/>
    <w:rsid w:val="00A650EE"/>
    <w:rsid w:val="00A65A95"/>
    <w:rsid w:val="00A662C8"/>
    <w:rsid w:val="00A67B39"/>
    <w:rsid w:val="00A71157"/>
    <w:rsid w:val="00A71C4F"/>
    <w:rsid w:val="00A71DDB"/>
    <w:rsid w:val="00A73C5A"/>
    <w:rsid w:val="00A748A3"/>
    <w:rsid w:val="00A75F5C"/>
    <w:rsid w:val="00A7748B"/>
    <w:rsid w:val="00A804AD"/>
    <w:rsid w:val="00A849D4"/>
    <w:rsid w:val="00A867C2"/>
    <w:rsid w:val="00A966E6"/>
    <w:rsid w:val="00AB13E7"/>
    <w:rsid w:val="00AB2464"/>
    <w:rsid w:val="00AB2BE3"/>
    <w:rsid w:val="00AB504A"/>
    <w:rsid w:val="00AB61C0"/>
    <w:rsid w:val="00AB7834"/>
    <w:rsid w:val="00AC0494"/>
    <w:rsid w:val="00AC2150"/>
    <w:rsid w:val="00AC4D5F"/>
    <w:rsid w:val="00AD5E9A"/>
    <w:rsid w:val="00AE040E"/>
    <w:rsid w:val="00AE08DB"/>
    <w:rsid w:val="00AE2729"/>
    <w:rsid w:val="00AE5AE2"/>
    <w:rsid w:val="00AE5DBA"/>
    <w:rsid w:val="00AE7343"/>
    <w:rsid w:val="00AF5C67"/>
    <w:rsid w:val="00B00774"/>
    <w:rsid w:val="00B008E5"/>
    <w:rsid w:val="00B05B40"/>
    <w:rsid w:val="00B1458E"/>
    <w:rsid w:val="00B14C51"/>
    <w:rsid w:val="00B21C34"/>
    <w:rsid w:val="00B24742"/>
    <w:rsid w:val="00B34889"/>
    <w:rsid w:val="00B4406D"/>
    <w:rsid w:val="00B44F11"/>
    <w:rsid w:val="00B52496"/>
    <w:rsid w:val="00B62979"/>
    <w:rsid w:val="00B6753D"/>
    <w:rsid w:val="00B70056"/>
    <w:rsid w:val="00B823A7"/>
    <w:rsid w:val="00B83131"/>
    <w:rsid w:val="00B85872"/>
    <w:rsid w:val="00B87D11"/>
    <w:rsid w:val="00B90FA5"/>
    <w:rsid w:val="00B919F1"/>
    <w:rsid w:val="00B94F95"/>
    <w:rsid w:val="00BA0ADA"/>
    <w:rsid w:val="00BA1764"/>
    <w:rsid w:val="00BA54F0"/>
    <w:rsid w:val="00BB3651"/>
    <w:rsid w:val="00BB468D"/>
    <w:rsid w:val="00BB7B9B"/>
    <w:rsid w:val="00BC0E8D"/>
    <w:rsid w:val="00BC4C3A"/>
    <w:rsid w:val="00BC511F"/>
    <w:rsid w:val="00BC7163"/>
    <w:rsid w:val="00BD255A"/>
    <w:rsid w:val="00BE0F8A"/>
    <w:rsid w:val="00BE6551"/>
    <w:rsid w:val="00BF093B"/>
    <w:rsid w:val="00BF5381"/>
    <w:rsid w:val="00C049F0"/>
    <w:rsid w:val="00C0531E"/>
    <w:rsid w:val="00C06B2A"/>
    <w:rsid w:val="00C130B4"/>
    <w:rsid w:val="00C21123"/>
    <w:rsid w:val="00C211BE"/>
    <w:rsid w:val="00C21514"/>
    <w:rsid w:val="00C21895"/>
    <w:rsid w:val="00C25D05"/>
    <w:rsid w:val="00C26849"/>
    <w:rsid w:val="00C4244F"/>
    <w:rsid w:val="00C4260F"/>
    <w:rsid w:val="00C45104"/>
    <w:rsid w:val="00C46782"/>
    <w:rsid w:val="00C573E8"/>
    <w:rsid w:val="00C632ED"/>
    <w:rsid w:val="00C66150"/>
    <w:rsid w:val="00C66850"/>
    <w:rsid w:val="00C70EF5"/>
    <w:rsid w:val="00C756C5"/>
    <w:rsid w:val="00C82CAE"/>
    <w:rsid w:val="00C87D50"/>
    <w:rsid w:val="00C930A8"/>
    <w:rsid w:val="00CA3B74"/>
    <w:rsid w:val="00CA4B17"/>
    <w:rsid w:val="00CA5A08"/>
    <w:rsid w:val="00CA6CB8"/>
    <w:rsid w:val="00CA6CDB"/>
    <w:rsid w:val="00CA782D"/>
    <w:rsid w:val="00CB0CCD"/>
    <w:rsid w:val="00CB5743"/>
    <w:rsid w:val="00CC2CCB"/>
    <w:rsid w:val="00CC3524"/>
    <w:rsid w:val="00CC7608"/>
    <w:rsid w:val="00CD040E"/>
    <w:rsid w:val="00CD27BE"/>
    <w:rsid w:val="00CD37A5"/>
    <w:rsid w:val="00CD40AC"/>
    <w:rsid w:val="00CD6F0F"/>
    <w:rsid w:val="00CE0762"/>
    <w:rsid w:val="00CE0BB7"/>
    <w:rsid w:val="00CE38E8"/>
    <w:rsid w:val="00CE3B00"/>
    <w:rsid w:val="00CE3E9A"/>
    <w:rsid w:val="00CE40C5"/>
    <w:rsid w:val="00CE5187"/>
    <w:rsid w:val="00CF00B0"/>
    <w:rsid w:val="00CF03DD"/>
    <w:rsid w:val="00CF4AC8"/>
    <w:rsid w:val="00CF6E39"/>
    <w:rsid w:val="00CF72DA"/>
    <w:rsid w:val="00D138BF"/>
    <w:rsid w:val="00D14133"/>
    <w:rsid w:val="00D159B2"/>
    <w:rsid w:val="00D15B4E"/>
    <w:rsid w:val="00D17378"/>
    <w:rsid w:val="00D177E7"/>
    <w:rsid w:val="00D20727"/>
    <w:rsid w:val="00D2079F"/>
    <w:rsid w:val="00D25073"/>
    <w:rsid w:val="00D30D57"/>
    <w:rsid w:val="00D41FF3"/>
    <w:rsid w:val="00D425A9"/>
    <w:rsid w:val="00D42667"/>
    <w:rsid w:val="00D447EF"/>
    <w:rsid w:val="00D505E2"/>
    <w:rsid w:val="00D536DD"/>
    <w:rsid w:val="00D54A6C"/>
    <w:rsid w:val="00D54C67"/>
    <w:rsid w:val="00D62CCB"/>
    <w:rsid w:val="00D660BD"/>
    <w:rsid w:val="00D7302C"/>
    <w:rsid w:val="00D7463D"/>
    <w:rsid w:val="00D804E0"/>
    <w:rsid w:val="00D80F5A"/>
    <w:rsid w:val="00D80F65"/>
    <w:rsid w:val="00D84E4A"/>
    <w:rsid w:val="00D86D2C"/>
    <w:rsid w:val="00DA4540"/>
    <w:rsid w:val="00DA5252"/>
    <w:rsid w:val="00DA587E"/>
    <w:rsid w:val="00DB3052"/>
    <w:rsid w:val="00DC07E7"/>
    <w:rsid w:val="00DC1ADF"/>
    <w:rsid w:val="00DC2D17"/>
    <w:rsid w:val="00DD442E"/>
    <w:rsid w:val="00DD5DA7"/>
    <w:rsid w:val="00DE23BF"/>
    <w:rsid w:val="00DE28F3"/>
    <w:rsid w:val="00DE3981"/>
    <w:rsid w:val="00DE40DD"/>
    <w:rsid w:val="00DE6653"/>
    <w:rsid w:val="00DE7755"/>
    <w:rsid w:val="00DF0058"/>
    <w:rsid w:val="00DF059A"/>
    <w:rsid w:val="00DF060A"/>
    <w:rsid w:val="00DF6B61"/>
    <w:rsid w:val="00DF6D19"/>
    <w:rsid w:val="00DF70F5"/>
    <w:rsid w:val="00E10EB6"/>
    <w:rsid w:val="00E12996"/>
    <w:rsid w:val="00E15742"/>
    <w:rsid w:val="00E2252C"/>
    <w:rsid w:val="00E22C96"/>
    <w:rsid w:val="00E270C0"/>
    <w:rsid w:val="00E27CD4"/>
    <w:rsid w:val="00E36D82"/>
    <w:rsid w:val="00E36EE8"/>
    <w:rsid w:val="00E460B9"/>
    <w:rsid w:val="00E476A7"/>
    <w:rsid w:val="00E55836"/>
    <w:rsid w:val="00E55E9E"/>
    <w:rsid w:val="00E6185C"/>
    <w:rsid w:val="00E625D2"/>
    <w:rsid w:val="00E6560D"/>
    <w:rsid w:val="00E67121"/>
    <w:rsid w:val="00E7198D"/>
    <w:rsid w:val="00E71FC5"/>
    <w:rsid w:val="00E735AF"/>
    <w:rsid w:val="00E74CA6"/>
    <w:rsid w:val="00E75E3D"/>
    <w:rsid w:val="00E86A3F"/>
    <w:rsid w:val="00E90325"/>
    <w:rsid w:val="00E96745"/>
    <w:rsid w:val="00E969B0"/>
    <w:rsid w:val="00E9731C"/>
    <w:rsid w:val="00EA1C8B"/>
    <w:rsid w:val="00EA4E4C"/>
    <w:rsid w:val="00EA5DA5"/>
    <w:rsid w:val="00EB341A"/>
    <w:rsid w:val="00EB6C80"/>
    <w:rsid w:val="00EC0184"/>
    <w:rsid w:val="00EC16CD"/>
    <w:rsid w:val="00EC5071"/>
    <w:rsid w:val="00EE2829"/>
    <w:rsid w:val="00EE29D1"/>
    <w:rsid w:val="00EE3274"/>
    <w:rsid w:val="00EE7E3E"/>
    <w:rsid w:val="00EF63AB"/>
    <w:rsid w:val="00F017AF"/>
    <w:rsid w:val="00F041C4"/>
    <w:rsid w:val="00F065D1"/>
    <w:rsid w:val="00F1598C"/>
    <w:rsid w:val="00F20BC6"/>
    <w:rsid w:val="00F21E5A"/>
    <w:rsid w:val="00F255FC"/>
    <w:rsid w:val="00F259B0"/>
    <w:rsid w:val="00F26A20"/>
    <w:rsid w:val="00F276C9"/>
    <w:rsid w:val="00F33FF5"/>
    <w:rsid w:val="00F36C43"/>
    <w:rsid w:val="00F40690"/>
    <w:rsid w:val="00F43B8F"/>
    <w:rsid w:val="00F472CA"/>
    <w:rsid w:val="00F51785"/>
    <w:rsid w:val="00F530D7"/>
    <w:rsid w:val="00F541E6"/>
    <w:rsid w:val="00F55C33"/>
    <w:rsid w:val="00F565D5"/>
    <w:rsid w:val="00F56D1E"/>
    <w:rsid w:val="00F640BF"/>
    <w:rsid w:val="00F64778"/>
    <w:rsid w:val="00F70754"/>
    <w:rsid w:val="00F70D23"/>
    <w:rsid w:val="00F85DEE"/>
    <w:rsid w:val="00F879A1"/>
    <w:rsid w:val="00F92FC4"/>
    <w:rsid w:val="00F94778"/>
    <w:rsid w:val="00F968F3"/>
    <w:rsid w:val="00F96EE3"/>
    <w:rsid w:val="00F9793C"/>
    <w:rsid w:val="00F97E10"/>
    <w:rsid w:val="00FA02DE"/>
    <w:rsid w:val="00FA0C14"/>
    <w:rsid w:val="00FA389B"/>
    <w:rsid w:val="00FA76EB"/>
    <w:rsid w:val="00FB3BA6"/>
    <w:rsid w:val="00FB4715"/>
    <w:rsid w:val="00FB4B02"/>
    <w:rsid w:val="00FB619E"/>
    <w:rsid w:val="00FC0322"/>
    <w:rsid w:val="00FC2D40"/>
    <w:rsid w:val="00FC3600"/>
    <w:rsid w:val="00FC565B"/>
    <w:rsid w:val="00FD3DFC"/>
    <w:rsid w:val="00FD6E73"/>
    <w:rsid w:val="00FE006E"/>
    <w:rsid w:val="00FE0B8F"/>
    <w:rsid w:val="00FE0CFD"/>
    <w:rsid w:val="00FE129B"/>
    <w:rsid w:val="00FE54D4"/>
    <w:rsid w:val="00FF0DF1"/>
    <w:rsid w:val="00FF1E44"/>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customStyle="1" w:styleId="TF-COURIER10">
    <w:name w:val="TF-COURIER10"/>
    <w:qFormat/>
    <w:rsid w:val="005D3180"/>
    <w:rPr>
      <w:rFonts w:ascii="Courier New" w:hAnsi="Courier New"/>
      <w:sz w:val="20"/>
    </w:rPr>
  </w:style>
  <w:style w:type="paragraph" w:customStyle="1" w:styleId="TF-refernciasITEM0">
    <w:name w:val="TF-referências ITEM"/>
    <w:rsid w:val="00347500"/>
    <w:pPr>
      <w:keepLines/>
      <w:spacing w:after="120"/>
    </w:pPr>
  </w:style>
  <w:style w:type="character" w:styleId="MenoPendente">
    <w:name w:val="Unresolved Mention"/>
    <w:basedOn w:val="Fontepargpadro"/>
    <w:uiPriority w:val="99"/>
    <w:semiHidden/>
    <w:unhideWhenUsed/>
    <w:rsid w:val="00CE38E8"/>
    <w:rPr>
      <w:color w:val="605E5C"/>
      <w:shd w:val="clear" w:color="auto" w:fill="E1DFDD"/>
    </w:rPr>
  </w:style>
  <w:style w:type="character" w:styleId="Refdecomentrio">
    <w:name w:val="annotation reference"/>
    <w:basedOn w:val="Fontepargpadro"/>
    <w:uiPriority w:val="99"/>
    <w:semiHidden/>
    <w:unhideWhenUsed/>
    <w:rsid w:val="00D138BF"/>
    <w:rPr>
      <w:sz w:val="16"/>
      <w:szCs w:val="16"/>
    </w:rPr>
  </w:style>
  <w:style w:type="paragraph" w:styleId="Textodecomentrio">
    <w:name w:val="annotation text"/>
    <w:basedOn w:val="Normal"/>
    <w:link w:val="TextodecomentrioChar"/>
    <w:uiPriority w:val="99"/>
    <w:unhideWhenUsed/>
    <w:rsid w:val="00D138BF"/>
    <w:rPr>
      <w:sz w:val="20"/>
      <w:szCs w:val="20"/>
    </w:rPr>
  </w:style>
  <w:style w:type="character" w:customStyle="1" w:styleId="TextodecomentrioChar">
    <w:name w:val="Texto de comentário Char"/>
    <w:basedOn w:val="Fontepargpadro"/>
    <w:link w:val="Textodecomentrio"/>
    <w:uiPriority w:val="99"/>
    <w:rsid w:val="00D138BF"/>
  </w:style>
  <w:style w:type="paragraph" w:styleId="Assuntodocomentrio">
    <w:name w:val="annotation subject"/>
    <w:basedOn w:val="Textodecomentrio"/>
    <w:next w:val="Textodecomentrio"/>
    <w:link w:val="AssuntodocomentrioChar"/>
    <w:uiPriority w:val="99"/>
    <w:semiHidden/>
    <w:unhideWhenUsed/>
    <w:rsid w:val="00D138BF"/>
    <w:rPr>
      <w:b/>
      <w:bCs/>
    </w:rPr>
  </w:style>
  <w:style w:type="character" w:customStyle="1" w:styleId="AssuntodocomentrioChar">
    <w:name w:val="Assunto do comentário Char"/>
    <w:basedOn w:val="TextodecomentrioChar"/>
    <w:link w:val="Assuntodocomentrio"/>
    <w:uiPriority w:val="99"/>
    <w:semiHidden/>
    <w:rsid w:val="00D138BF"/>
    <w:rPr>
      <w:b/>
      <w:bCs/>
    </w:rPr>
  </w:style>
  <w:style w:type="paragraph" w:styleId="NormalWeb">
    <w:name w:val="Normal (Web)"/>
    <w:basedOn w:val="Normal"/>
    <w:uiPriority w:val="99"/>
    <w:unhideWhenUsed/>
    <w:rsid w:val="00143E5A"/>
    <w:pPr>
      <w:keepNext w:val="0"/>
      <w:keepLines w:val="0"/>
      <w:spacing w:before="100" w:beforeAutospacing="1" w:after="100" w:afterAutospacing="1"/>
    </w:pPr>
  </w:style>
  <w:style w:type="paragraph" w:styleId="Reviso">
    <w:name w:val="Revision"/>
    <w:hidden/>
    <w:uiPriority w:val="99"/>
    <w:semiHidden/>
    <w:rsid w:val="00294F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6418">
      <w:bodyDiv w:val="1"/>
      <w:marLeft w:val="0"/>
      <w:marRight w:val="0"/>
      <w:marTop w:val="0"/>
      <w:marBottom w:val="0"/>
      <w:divBdr>
        <w:top w:val="none" w:sz="0" w:space="0" w:color="auto"/>
        <w:left w:val="none" w:sz="0" w:space="0" w:color="auto"/>
        <w:bottom w:val="none" w:sz="0" w:space="0" w:color="auto"/>
        <w:right w:val="none" w:sz="0" w:space="0" w:color="auto"/>
      </w:divBdr>
    </w:div>
    <w:div w:id="240337612">
      <w:bodyDiv w:val="1"/>
      <w:marLeft w:val="0"/>
      <w:marRight w:val="0"/>
      <w:marTop w:val="0"/>
      <w:marBottom w:val="0"/>
      <w:divBdr>
        <w:top w:val="none" w:sz="0" w:space="0" w:color="auto"/>
        <w:left w:val="none" w:sz="0" w:space="0" w:color="auto"/>
        <w:bottom w:val="none" w:sz="0" w:space="0" w:color="auto"/>
        <w:right w:val="none" w:sz="0" w:space="0" w:color="auto"/>
      </w:divBdr>
    </w:div>
    <w:div w:id="1040205054">
      <w:bodyDiv w:val="1"/>
      <w:marLeft w:val="0"/>
      <w:marRight w:val="0"/>
      <w:marTop w:val="0"/>
      <w:marBottom w:val="0"/>
      <w:divBdr>
        <w:top w:val="none" w:sz="0" w:space="0" w:color="auto"/>
        <w:left w:val="none" w:sz="0" w:space="0" w:color="auto"/>
        <w:bottom w:val="none" w:sz="0" w:space="0" w:color="auto"/>
        <w:right w:val="none" w:sz="0" w:space="0" w:color="auto"/>
      </w:divBdr>
    </w:div>
    <w:div w:id="167025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3.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customXml/itemProps4.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7853</Words>
  <Characters>46208</Characters>
  <Application>Microsoft Office Word</Application>
  <DocSecurity>0</DocSecurity>
  <Lines>385</Lines>
  <Paragraphs>107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53954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2013-08-27T11:47:00Z</cp:lastPrinted>
  <dcterms:created xsi:type="dcterms:W3CDTF">2024-06-19T12:41:00Z</dcterms:created>
  <dcterms:modified xsi:type="dcterms:W3CDTF">2024-06-19T12:43:00Z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