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2" w:name="_Toc420723208"/>
            <w:bookmarkStart w:id="3" w:name="_Toc482682369"/>
            <w:bookmarkStart w:id="4" w:name="_Toc54164903"/>
            <w:bookmarkStart w:id="5" w:name="_Toc54165663"/>
            <w:bookmarkStart w:id="6" w:name="_Toc54169315"/>
            <w:bookmarkStart w:id="7" w:name="_Toc96347419"/>
            <w:bookmarkStart w:id="8" w:name="_Toc96357709"/>
            <w:bookmarkStart w:id="9" w:name="_Toc96491849"/>
            <w:bookmarkStart w:id="10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02822CDF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164DD8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376A1D1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164DD8">
              <w:rPr>
                <w:rStyle w:val="Nmerodepgina"/>
              </w:rPr>
              <w:t>2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3DE64CF2" w:rsidR="002B0EDC" w:rsidRPr="00B00E04" w:rsidRDefault="00C17D4B" w:rsidP="001E682E">
      <w:pPr>
        <w:pStyle w:val="TF-TTULO"/>
      </w:pPr>
      <w:r>
        <w:t>GRADE</w:t>
      </w:r>
      <w:r w:rsidR="00691B2F">
        <w:t xml:space="preserve">: </w:t>
      </w:r>
      <w:r w:rsidR="00553868">
        <w:t xml:space="preserve">ambiente gráfico </w:t>
      </w:r>
      <w:r w:rsidR="003A5481">
        <w:t>para</w:t>
      </w:r>
      <w:r w:rsidR="00553868">
        <w:t xml:space="preserve"> desenvolvimento</w:t>
      </w:r>
    </w:p>
    <w:p w14:paraId="0AA923EA" w14:textId="7B9EC4CD" w:rsidR="001E682E" w:rsidRDefault="001E682E" w:rsidP="00752038">
      <w:pPr>
        <w:pStyle w:val="TF-AUTOR0"/>
      </w:pPr>
      <w:r w:rsidRPr="00752038">
        <w:t>N</w:t>
      </w:r>
      <w:r w:rsidR="00F5044C">
        <w:t xml:space="preserve">atália Sens </w:t>
      </w:r>
      <w:proofErr w:type="spellStart"/>
      <w:r w:rsidR="00F5044C">
        <w:t>Weise</w:t>
      </w:r>
      <w:proofErr w:type="spellEnd"/>
    </w:p>
    <w:p w14:paraId="15D37EA2" w14:textId="6BC343F4" w:rsidR="001E682E" w:rsidRDefault="001E682E" w:rsidP="001E682E">
      <w:pPr>
        <w:pStyle w:val="TF-AUTOR0"/>
      </w:pPr>
      <w:r>
        <w:t xml:space="preserve">Prof. </w:t>
      </w:r>
      <w:r w:rsidR="00656681">
        <w:t>Dalton Solano dos Reis</w:t>
      </w:r>
      <w:r w:rsidR="00466CEB">
        <w:t xml:space="preserve"> – Orientador</w:t>
      </w:r>
    </w:p>
    <w:p w14:paraId="401C6CA4" w14:textId="207652DB" w:rsidR="00F255FC" w:rsidRPr="00CE38FD" w:rsidRDefault="00F255FC" w:rsidP="00F715D5">
      <w:pPr>
        <w:pStyle w:val="Ttulo1"/>
        <w:rPr>
          <w:highlight w:val="yellow"/>
        </w:rPr>
      </w:pPr>
      <w:r w:rsidRPr="00CE38FD">
        <w:rPr>
          <w:highlight w:val="yellow"/>
        </w:rPr>
        <w:t xml:space="preserve">Introdução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D80AD9E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039DA277" w:rsidR="003D398C" w:rsidRDefault="00F14812" w:rsidP="003D398C">
      <w:pPr>
        <w:pStyle w:val="TF-TEXTO"/>
      </w:pPr>
      <w:r w:rsidRPr="00F14812">
        <w:rPr>
          <w:b/>
        </w:rPr>
        <w:t xml:space="preserve">O pré-projeto deve ter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589AA896" w14:textId="7CDB3CB5" w:rsidR="00C35E57" w:rsidRPr="00CE38FD" w:rsidRDefault="00F255FC" w:rsidP="00CE38FD">
      <w:pPr>
        <w:pStyle w:val="Ttulo2"/>
        <w:rPr>
          <w:highlight w:val="yellow"/>
        </w:rPr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CE38FD">
        <w:rPr>
          <w:highlight w:val="yellow"/>
        </w:rPr>
        <w:t>OBJETIVOS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F77DC8C" w14:textId="4B7DACCE" w:rsidR="00C35E57" w:rsidRDefault="00C35E57" w:rsidP="00BC7F4C">
      <w:pPr>
        <w:pStyle w:val="TF-TEXTO"/>
      </w:pPr>
      <w:r>
        <w:t xml:space="preserve">O objetivo </w:t>
      </w:r>
      <w:r w:rsidR="00780007">
        <w:t xml:space="preserve">deste trabalho é </w:t>
      </w:r>
      <w:r w:rsidR="00707E92">
        <w:t xml:space="preserve">disponibilizar uma nova versão do </w:t>
      </w:r>
      <w:proofErr w:type="spellStart"/>
      <w:r w:rsidR="00707E92">
        <w:t>VisEdu</w:t>
      </w:r>
      <w:proofErr w:type="spellEnd"/>
      <w:r w:rsidR="00707E92">
        <w:t>-CG, agora chamado de GRADE, para ser utilizada pelos alunos d</w:t>
      </w:r>
      <w:r w:rsidR="00E8602A">
        <w:t xml:space="preserve">o curso de bacharel em Ciência da Computação na disciplina de computação gráfica </w:t>
      </w:r>
      <w:r w:rsidR="003645BD">
        <w:t>na forma de material de apoio para maior entendimento dos assuntos abordados em aula.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48FEB6CC" w:rsidR="00C35E57" w:rsidRDefault="00A02439" w:rsidP="00C35E57">
      <w:pPr>
        <w:pStyle w:val="TF-ALNEA"/>
      </w:pPr>
      <w:r>
        <w:t>a</w:t>
      </w:r>
      <w:r w:rsidR="00BA0838">
        <w:t>tualizar</w:t>
      </w:r>
      <w:r>
        <w:t xml:space="preserve"> a versão do Unity</w:t>
      </w:r>
      <w:r w:rsidR="00C35E57">
        <w:t>;</w:t>
      </w:r>
    </w:p>
    <w:p w14:paraId="119E87AD" w14:textId="42FBD17C" w:rsidR="00A02439" w:rsidRDefault="00A02439" w:rsidP="00C35E57">
      <w:pPr>
        <w:pStyle w:val="TF-ALNEA"/>
      </w:pPr>
      <w:r>
        <w:t xml:space="preserve">implementar </w:t>
      </w:r>
      <w:r w:rsidR="00886461">
        <w:t>funcionalidades que faltaram</w:t>
      </w:r>
      <w:r w:rsidR="00BF77D6">
        <w:t xml:space="preserve"> no projeto anterior;</w:t>
      </w:r>
    </w:p>
    <w:p w14:paraId="788B10B2" w14:textId="4DEC3579" w:rsidR="00C35E57" w:rsidRDefault="00590222" w:rsidP="00C35E57">
      <w:pPr>
        <w:pStyle w:val="TF-ALNEA"/>
      </w:pPr>
      <w:r>
        <w:t>montar</w:t>
      </w:r>
      <w:r w:rsidR="004F52CA">
        <w:t xml:space="preserve"> interface </w:t>
      </w:r>
      <w:r>
        <w:t>conforme padrão do material design</w:t>
      </w:r>
      <w:r w:rsidR="00E979A3">
        <w:t>;</w:t>
      </w:r>
    </w:p>
    <w:p w14:paraId="556892D3" w14:textId="478F915A" w:rsidR="00E979A3" w:rsidRDefault="00E979A3" w:rsidP="00C35E57">
      <w:pPr>
        <w:pStyle w:val="TF-ALNEA"/>
      </w:pPr>
      <w:r>
        <w:t xml:space="preserve">trazer exercícios </w:t>
      </w:r>
      <w:r w:rsidR="00F7220C">
        <w:t>de treinamento do assunto.</w:t>
      </w:r>
    </w:p>
    <w:p w14:paraId="6B0A09B4" w14:textId="77777777" w:rsidR="00A44581" w:rsidRDefault="00A44581" w:rsidP="00F715D5">
      <w:pPr>
        <w:pStyle w:val="Ttulo1"/>
      </w:pPr>
      <w:bookmarkStart w:id="25" w:name="_Toc419598587"/>
      <w:r>
        <w:t xml:space="preserve">trabalhos </w:t>
      </w:r>
      <w:r w:rsidRPr="00FC4A9F">
        <w:t>correlatos</w:t>
      </w:r>
    </w:p>
    <w:p w14:paraId="4002802A" w14:textId="455D0AF4" w:rsidR="00870802" w:rsidRPr="004E1041" w:rsidRDefault="00E74E26" w:rsidP="00DC71A8">
      <w:pPr>
        <w:pStyle w:val="TF-TEXTO"/>
      </w:pPr>
      <w:r>
        <w:t xml:space="preserve">Essa seção </w:t>
      </w:r>
      <w:r w:rsidR="00E66EAF">
        <w:t>expõe</w:t>
      </w:r>
      <w:r w:rsidR="0048746F">
        <w:t xml:space="preserve"> </w:t>
      </w:r>
      <w:r w:rsidR="00D67097">
        <w:t>três</w:t>
      </w:r>
      <w:r w:rsidR="0048746F">
        <w:t xml:space="preserve"> trabalhos</w:t>
      </w:r>
      <w:r w:rsidR="00D67097">
        <w:t xml:space="preserve"> selecionados</w:t>
      </w:r>
      <w:r w:rsidR="0048746F">
        <w:t xml:space="preserve"> </w:t>
      </w:r>
      <w:r w:rsidR="008F29D7">
        <w:t>com características em comum ao que pretende ser desenvolvido.</w:t>
      </w:r>
      <w:r w:rsidR="00D67097">
        <w:t xml:space="preserve"> </w:t>
      </w:r>
      <w:r w:rsidR="00693D82">
        <w:t xml:space="preserve">O </w:t>
      </w:r>
      <w:r w:rsidR="00A23B50">
        <w:t>primeiro</w:t>
      </w:r>
      <w:r w:rsidR="00693D82">
        <w:t xml:space="preserve"> é </w:t>
      </w:r>
      <w:r w:rsidR="007562F1">
        <w:t>um jogo desplugado para ensinar pensamento computacional às crianças</w:t>
      </w:r>
      <w:r w:rsidR="00771360">
        <w:t>,</w:t>
      </w:r>
      <w:r w:rsidR="00EC5790">
        <w:t xml:space="preserve"> proposto por Rodrigues</w:t>
      </w:r>
      <w:r w:rsidR="00BE4983">
        <w:t xml:space="preserve"> </w:t>
      </w:r>
      <w:r w:rsidR="00BE4983" w:rsidRPr="00BE4983">
        <w:rPr>
          <w:i/>
          <w:iCs/>
        </w:rPr>
        <w:t>et al.</w:t>
      </w:r>
      <w:r w:rsidR="00BE4983">
        <w:t xml:space="preserve"> </w:t>
      </w:r>
      <w:r w:rsidR="00EC5790">
        <w:t>(2022)</w:t>
      </w:r>
      <w:r w:rsidR="007562F1">
        <w:t xml:space="preserve">. </w:t>
      </w:r>
      <w:r w:rsidR="00A23B50">
        <w:t xml:space="preserve">O segundo é o jogo </w:t>
      </w:r>
      <w:proofErr w:type="spellStart"/>
      <w:r w:rsidR="00A23B50">
        <w:t>GeNiAl</w:t>
      </w:r>
      <w:proofErr w:type="spellEnd"/>
      <w:r w:rsidR="00A23B50">
        <w:t xml:space="preserve"> por Barros </w:t>
      </w:r>
      <w:r w:rsidR="00A23B50" w:rsidRPr="00BE4983">
        <w:rPr>
          <w:i/>
          <w:iCs/>
        </w:rPr>
        <w:t>et al.</w:t>
      </w:r>
      <w:r w:rsidR="00A23B50">
        <w:t xml:space="preserve"> (2022), que busca ensinar a tabela periódica para estudantes do ensino superior. </w:t>
      </w:r>
      <w:r w:rsidR="007562F1">
        <w:t xml:space="preserve">O terceiro </w:t>
      </w:r>
      <w:r w:rsidR="00217A8D">
        <w:t>é uma plataforma com jogos</w:t>
      </w:r>
      <w:r w:rsidR="007B46D3">
        <w:t xml:space="preserve"> que ensinam astronomia</w:t>
      </w:r>
      <w:r w:rsidR="003A45A3">
        <w:t xml:space="preserve"> projetada por </w:t>
      </w:r>
      <w:proofErr w:type="spellStart"/>
      <w:r w:rsidR="003A45A3">
        <w:t>Siedler</w:t>
      </w:r>
      <w:proofErr w:type="spellEnd"/>
      <w:r w:rsidR="003A45A3">
        <w:t xml:space="preserve"> </w:t>
      </w:r>
      <w:r w:rsidR="003A45A3" w:rsidRPr="00BE4983">
        <w:rPr>
          <w:i/>
          <w:iCs/>
        </w:rPr>
        <w:t>et al.</w:t>
      </w:r>
      <w:r w:rsidR="003A45A3">
        <w:rPr>
          <w:i/>
          <w:iCs/>
        </w:rPr>
        <w:t xml:space="preserve"> </w:t>
      </w:r>
      <w:r w:rsidR="003A45A3">
        <w:t>(2022)</w:t>
      </w:r>
      <w:r w:rsidR="00217A8D">
        <w:t>.</w:t>
      </w:r>
    </w:p>
    <w:p w14:paraId="55FE20B0" w14:textId="321616D1" w:rsidR="00DF3839" w:rsidRDefault="00FF5B03" w:rsidP="00CE38FD">
      <w:pPr>
        <w:pStyle w:val="Ttulo2"/>
      </w:pPr>
      <w:commentRangeStart w:id="26"/>
      <w:r>
        <w:t>scratchim</w:t>
      </w:r>
      <w:commentRangeEnd w:id="26"/>
      <w:r w:rsidR="00CE38FD">
        <w:rPr>
          <w:rStyle w:val="Refdecomentrio"/>
          <w:caps w:val="0"/>
          <w:color w:val="auto"/>
        </w:rPr>
        <w:commentReference w:id="26"/>
      </w:r>
      <w:r>
        <w:t>: uma abordagem para o ensino do pensamento computacional</w:t>
      </w:r>
      <w:r w:rsidR="00D17C2A">
        <w:t xml:space="preserve"> para crianças de forma remota e desplugada</w:t>
      </w:r>
    </w:p>
    <w:p w14:paraId="0EDFBC97" w14:textId="44C10FE4" w:rsidR="00A23B50" w:rsidRDefault="004E11EC" w:rsidP="00A23B50">
      <w:pPr>
        <w:pStyle w:val="TF-TEXTO"/>
      </w:pPr>
      <w:r>
        <w:t>Perante o cenário pandêmico vivido</w:t>
      </w:r>
      <w:r w:rsidR="00606A70">
        <w:t xml:space="preserve"> mundialmente</w:t>
      </w:r>
      <w:r w:rsidR="0091723A">
        <w:t xml:space="preserve"> e</w:t>
      </w:r>
      <w:r w:rsidR="00B972C7">
        <w:t xml:space="preserve"> a falta de </w:t>
      </w:r>
      <w:r w:rsidR="0091723A">
        <w:t xml:space="preserve">acesso </w:t>
      </w:r>
      <w:r w:rsidR="00D127EF">
        <w:t>à</w:t>
      </w:r>
      <w:r w:rsidR="00606A70">
        <w:t xml:space="preserve"> internet e equipamentos eletrônicos sofridos por algumas </w:t>
      </w:r>
      <w:r w:rsidR="007E3C9A">
        <w:t xml:space="preserve">escolas, Rodrigues </w:t>
      </w:r>
      <w:r w:rsidR="007E3C9A" w:rsidRPr="00BE4983">
        <w:rPr>
          <w:i/>
          <w:iCs/>
        </w:rPr>
        <w:t>et al.</w:t>
      </w:r>
      <w:r w:rsidR="007E3C9A">
        <w:t xml:space="preserve"> (2022) sugeri</w:t>
      </w:r>
      <w:r w:rsidR="00686561">
        <w:t>ram</w:t>
      </w:r>
      <w:r w:rsidR="007E3C9A">
        <w:t xml:space="preserve"> </w:t>
      </w:r>
      <w:r w:rsidR="006C5B55">
        <w:t xml:space="preserve">a utilização da computação desplugada para </w:t>
      </w:r>
      <w:r w:rsidR="00602742">
        <w:t xml:space="preserve">promover o aprendizado do </w:t>
      </w:r>
      <w:del w:id="27" w:author="Dalton Solano dos Reis" w:date="2023-09-20T14:18:00Z">
        <w:r w:rsidR="00602742" w:rsidDel="00CE38FD">
          <w:delText xml:space="preserve">pensamento </w:delText>
        </w:r>
      </w:del>
      <w:ins w:id="28" w:author="Dalton Solano dos Reis" w:date="2023-09-20T14:18:00Z">
        <w:r w:rsidR="00CE38FD">
          <w:t xml:space="preserve">Pensamento </w:t>
        </w:r>
      </w:ins>
      <w:del w:id="29" w:author="Dalton Solano dos Reis" w:date="2023-09-20T14:18:00Z">
        <w:r w:rsidR="00602742" w:rsidDel="00CE38FD">
          <w:delText>computacional</w:delText>
        </w:r>
        <w:r w:rsidR="00EC3526" w:rsidDel="00CE38FD">
          <w:delText xml:space="preserve"> </w:delText>
        </w:r>
      </w:del>
      <w:ins w:id="30" w:author="Dalton Solano dos Reis" w:date="2023-09-20T14:18:00Z">
        <w:r w:rsidR="00CE38FD">
          <w:t xml:space="preserve">Computacional </w:t>
        </w:r>
      </w:ins>
      <w:r w:rsidR="00EC3526">
        <w:t>(PC)</w:t>
      </w:r>
      <w:r w:rsidR="00602742">
        <w:t xml:space="preserve"> de forma remota</w:t>
      </w:r>
      <w:r w:rsidR="00646451">
        <w:t>.</w:t>
      </w:r>
    </w:p>
    <w:p w14:paraId="28F5848B" w14:textId="723DB516" w:rsidR="00646451" w:rsidRDefault="00646451" w:rsidP="00A23B50">
      <w:pPr>
        <w:pStyle w:val="TF-TEXTO"/>
      </w:pPr>
      <w:r>
        <w:t xml:space="preserve">Para isso, o já conhecido </w:t>
      </w:r>
      <w:proofErr w:type="spellStart"/>
      <w:r>
        <w:t>Scratch</w:t>
      </w:r>
      <w:proofErr w:type="spellEnd"/>
      <w:r>
        <w:t xml:space="preserve">, recurso </w:t>
      </w:r>
      <w:r w:rsidR="00EC3526">
        <w:t>tecnológico para o ensino de PC, foi trazido para o meio físico</w:t>
      </w:r>
      <w:r w:rsidR="0045021E">
        <w:t xml:space="preserve">: a equipe do projeto desenvolveu os </w:t>
      </w:r>
      <w:r w:rsidR="00CF5198">
        <w:t>blocos</w:t>
      </w:r>
      <w:r w:rsidR="0045021E">
        <w:t xml:space="preserve"> </w:t>
      </w:r>
      <w:r w:rsidR="00CF5198">
        <w:t xml:space="preserve">para programação </w:t>
      </w:r>
      <w:r w:rsidR="0045021E">
        <w:t xml:space="preserve">com materiais acessíveis e coloridos, este último para despertar o interesse das crianças. </w:t>
      </w:r>
      <w:r w:rsidR="00D34F2F">
        <w:t>Além disso, foram gravadas aulas em DVD para auxiliar os alunos e disponibilizadas apostilas com maiores explicações sobre o kit</w:t>
      </w:r>
      <w:r w:rsidR="002E4AF4">
        <w:t xml:space="preserve"> (</w:t>
      </w:r>
      <w:r w:rsidR="007A5CF2">
        <w:t>RODRIGUES</w:t>
      </w:r>
      <w:r w:rsidR="002E4AF4">
        <w:t xml:space="preserve"> </w:t>
      </w:r>
      <w:r w:rsidR="002E4AF4" w:rsidRPr="00BE4983">
        <w:rPr>
          <w:i/>
          <w:iCs/>
        </w:rPr>
        <w:t>et al.</w:t>
      </w:r>
      <w:r w:rsidR="002E4AF4">
        <w:t>, 2022)</w:t>
      </w:r>
      <w:r w:rsidR="00D34F2F">
        <w:t xml:space="preserve">. </w:t>
      </w:r>
    </w:p>
    <w:p w14:paraId="103F73C7" w14:textId="059A98E9" w:rsidR="002E4AF4" w:rsidRPr="00A23B50" w:rsidRDefault="00370A40" w:rsidP="00173379">
      <w:pPr>
        <w:pStyle w:val="TF-TEXTO"/>
      </w:pPr>
      <w:r>
        <w:t xml:space="preserve">Para realizar os exercícios e praticar o conhecimento, os estudantes </w:t>
      </w:r>
      <w:r w:rsidR="00E50FFA">
        <w:t xml:space="preserve">tinham que </w:t>
      </w:r>
      <w:r w:rsidR="00CF5198">
        <w:t>encaixar os blocos con</w:t>
      </w:r>
      <w:r w:rsidR="0026248B">
        <w:t>forme necessário para atingir o objetivo da tarefa.</w:t>
      </w:r>
      <w:r w:rsidR="00E50FFA">
        <w:t xml:space="preserve"> </w:t>
      </w:r>
      <w:r w:rsidR="002F3BEF">
        <w:t>Com base nos resultados</w:t>
      </w:r>
      <w:r w:rsidR="004E2670">
        <w:t xml:space="preserve"> obtidos</w:t>
      </w:r>
      <w:r w:rsidR="002F3BEF">
        <w:t xml:space="preserve">, </w:t>
      </w:r>
      <w:r w:rsidR="004E2670">
        <w:t xml:space="preserve">notou-se que os </w:t>
      </w:r>
      <w:del w:id="31" w:author="Dalton Solano dos Reis" w:date="2023-09-20T14:19:00Z">
        <w:r w:rsidR="004E2670" w:rsidDel="00CE38FD">
          <w:delText xml:space="preserve">discentes </w:delText>
        </w:r>
      </w:del>
      <w:ins w:id="32" w:author="Dalton Solano dos Reis" w:date="2023-09-20T14:19:00Z">
        <w:r w:rsidR="00CE38FD">
          <w:t xml:space="preserve">professores </w:t>
        </w:r>
      </w:ins>
      <w:r w:rsidR="004E2670">
        <w:t xml:space="preserve">conseguiram concluir </w:t>
      </w:r>
      <w:r w:rsidR="00DE0BB8">
        <w:t>as atividades e adquiriram o conhecimento desejado</w:t>
      </w:r>
      <w:r w:rsidR="009C4755">
        <w:t>. Contudo, os alunos levaram mais tempo por não terem apoio presencial dos professores para tirar dúvidas</w:t>
      </w:r>
      <w:r w:rsidR="00173379">
        <w:t xml:space="preserve"> (</w:t>
      </w:r>
      <w:r w:rsidR="007A5CF2">
        <w:t>RODRIGUES</w:t>
      </w:r>
      <w:r w:rsidR="00173379">
        <w:t xml:space="preserve"> </w:t>
      </w:r>
      <w:r w:rsidR="00173379" w:rsidRPr="00BE4983">
        <w:rPr>
          <w:i/>
          <w:iCs/>
        </w:rPr>
        <w:t>et al.</w:t>
      </w:r>
      <w:r w:rsidR="00173379">
        <w:t>, 2022).</w:t>
      </w:r>
    </w:p>
    <w:p w14:paraId="1ABB6976" w14:textId="471AE42E" w:rsidR="00A44581" w:rsidRDefault="00D708EF" w:rsidP="00CE38FD">
      <w:pPr>
        <w:pStyle w:val="Ttulo2"/>
      </w:pPr>
      <w:r>
        <w:t>JORNADA QUÍMICA GENIAL</w:t>
      </w:r>
    </w:p>
    <w:p w14:paraId="25BA79BF" w14:textId="067D5B49" w:rsidR="00A23B50" w:rsidRDefault="00A23B50" w:rsidP="00A23B50">
      <w:pPr>
        <w:pStyle w:val="TF-TEXTO"/>
      </w:pPr>
      <w:r w:rsidRPr="00DF3839">
        <w:t xml:space="preserve">Barros </w:t>
      </w:r>
      <w:r w:rsidRPr="00AD3D4E">
        <w:rPr>
          <w:i/>
          <w:iCs/>
        </w:rPr>
        <w:t>et al.</w:t>
      </w:r>
      <w:r w:rsidRPr="00DF3839">
        <w:t xml:space="preserve"> (2022) propuseram uma aplicação </w:t>
      </w:r>
      <w:r>
        <w:t>com o foco em ajudar</w:t>
      </w:r>
      <w:r w:rsidRPr="00DF3839">
        <w:t xml:space="preserve"> estudantes de ensino superior, que </w:t>
      </w:r>
      <w:r>
        <w:t>estejam</w:t>
      </w:r>
      <w:r w:rsidRPr="00DF3839">
        <w:t xml:space="preserve"> </w:t>
      </w:r>
      <w:r>
        <w:t>n</w:t>
      </w:r>
      <w:r w:rsidRPr="00DF3839">
        <w:t xml:space="preserve">a área das ciências ou que apenas </w:t>
      </w:r>
      <w:r>
        <w:t>tenham</w:t>
      </w:r>
      <w:r w:rsidRPr="00DF3839">
        <w:t xml:space="preserve"> interesse no assunto, a aprender sobre a tabela periódica. </w:t>
      </w:r>
      <w:r w:rsidR="002220A0">
        <w:t xml:space="preserve">A </w:t>
      </w:r>
      <w:r w:rsidR="002220A0">
        <w:lastRenderedPageBreak/>
        <w:t>necessidade foi observada ao notar como</w:t>
      </w:r>
      <w:r>
        <w:t xml:space="preserve"> o assunto era abordado de forma cansativa e desgastante</w:t>
      </w:r>
      <w:r w:rsidR="009800DD">
        <w:t xml:space="preserve"> nas aulas</w:t>
      </w:r>
      <w:r>
        <w:t>, desmotivando o aluno no momento do aprendizado. Com isso, buscou-se trazer uma solução divertida e estimulante para os entusiastas de química.</w:t>
      </w:r>
    </w:p>
    <w:p w14:paraId="7DDD4AB5" w14:textId="375B7292" w:rsidR="00A23B50" w:rsidRDefault="00A23B50" w:rsidP="00A23B50">
      <w:pPr>
        <w:pStyle w:val="TF-TEXTO"/>
      </w:pPr>
      <w:r>
        <w:t xml:space="preserve">O jogo foi desenvolvido para web em Next.js e </w:t>
      </w:r>
      <w:proofErr w:type="spellStart"/>
      <w:proofErr w:type="gramStart"/>
      <w:r>
        <w:t>React,js</w:t>
      </w:r>
      <w:proofErr w:type="spellEnd"/>
      <w:proofErr w:type="gramEnd"/>
      <w:del w:id="33" w:author="Dalton Solano dos Reis" w:date="2023-09-20T14:21:00Z">
        <w:r w:rsidDel="00CE38FD">
          <w:delText xml:space="preserve">. </w:delText>
        </w:r>
      </w:del>
      <w:ins w:id="34" w:author="Dalton Solano dos Reis" w:date="2023-09-20T14:21:00Z">
        <w:r w:rsidR="00CE38FD">
          <w:t xml:space="preserve">. </w:t>
        </w:r>
      </w:ins>
      <w:r>
        <w:t xml:space="preserve">Nele, existe um quiz e mais três trilhas para treinar diferentes conhecimentos da área, sendo cada uma delas </w:t>
      </w:r>
      <w:r w:rsidR="00384D4C">
        <w:t xml:space="preserve">está ligada a </w:t>
      </w:r>
      <w:r>
        <w:t xml:space="preserve">um objetivo proposto: Ge (Germânio), com exercícios de agilidade para memorizar nome, símbolo e número atômico do elemento; Ni (Níquel), um minijogo da memória com o objetivo de relacionar elementos químicos com artigos do cotidiano; </w:t>
      </w:r>
      <w:ins w:id="35" w:author="Dalton Solano dos Reis" w:date="2023-09-20T14:22:00Z">
        <w:r w:rsidR="00CE38FD">
          <w:t xml:space="preserve">e </w:t>
        </w:r>
      </w:ins>
      <w:r>
        <w:t>Al (Alumínio), com atividades de lógica que buscam relacionar a posição do elemento na tabela com suas características (</w:t>
      </w:r>
      <w:r w:rsidR="007A5CF2">
        <w:t>BARROS</w:t>
      </w:r>
      <w:r>
        <w:t xml:space="preserve"> </w:t>
      </w:r>
      <w:r w:rsidRPr="00AD3D4E">
        <w:rPr>
          <w:i/>
          <w:iCs/>
        </w:rPr>
        <w:t>et al.</w:t>
      </w:r>
      <w:r>
        <w:t>, 2022).</w:t>
      </w:r>
    </w:p>
    <w:p w14:paraId="22C9A192" w14:textId="6E84EEAA" w:rsidR="00A44581" w:rsidRDefault="00A23B50" w:rsidP="002D1F55">
      <w:pPr>
        <w:pStyle w:val="TF-TEXTO"/>
      </w:pPr>
      <w:r>
        <w:t>Através de formulários de pesquisa feitos com os voluntários do projeto, verificou-se a eficácia da aplicação em fortalecer e aprimorar os saberes dos alunos, visto o alto desempenho dos pesquisados e seu sentimento de satisfação ao concluir as tarefas pré-estabelecidas (</w:t>
      </w:r>
      <w:r w:rsidR="007A5CF2">
        <w:t>BARROS</w:t>
      </w:r>
      <w:r>
        <w:t xml:space="preserve"> </w:t>
      </w:r>
      <w:r w:rsidRPr="00AD3D4E">
        <w:rPr>
          <w:i/>
          <w:iCs/>
        </w:rPr>
        <w:t>et al.</w:t>
      </w:r>
      <w:r>
        <w:t>, 2022).</w:t>
      </w:r>
    </w:p>
    <w:p w14:paraId="2C481F61" w14:textId="271AECC2" w:rsidR="00A44581" w:rsidRDefault="00D869B2" w:rsidP="00CE38FD">
      <w:pPr>
        <w:pStyle w:val="Ttulo2"/>
      </w:pPr>
      <w:commentRangeStart w:id="36"/>
      <w:r>
        <w:t>orbitando</w:t>
      </w:r>
      <w:commentRangeEnd w:id="36"/>
      <w:r w:rsidR="00CE38FD">
        <w:rPr>
          <w:rStyle w:val="Refdecomentrio"/>
          <w:caps w:val="0"/>
          <w:color w:val="auto"/>
        </w:rPr>
        <w:commentReference w:id="36"/>
      </w:r>
      <w:r>
        <w:t>: uma plataforma para ensino de astronomia de outro mundo</w:t>
      </w:r>
    </w:p>
    <w:p w14:paraId="65E88EB3" w14:textId="4565F4B1" w:rsidR="00A44581" w:rsidRDefault="00FC22EF" w:rsidP="00A44581">
      <w:pPr>
        <w:pStyle w:val="TF-TEXTO"/>
      </w:pPr>
      <w:r>
        <w:t xml:space="preserve">Visando </w:t>
      </w:r>
      <w:r w:rsidR="00485CCB">
        <w:t xml:space="preserve">o aprimoramento das técnicas de ensino sobre astronomia em sala de aula, </w:t>
      </w:r>
      <w:proofErr w:type="spellStart"/>
      <w:r w:rsidR="00485CCB">
        <w:t>Siedler</w:t>
      </w:r>
      <w:proofErr w:type="spellEnd"/>
      <w:r w:rsidR="00485CCB">
        <w:t xml:space="preserve"> </w:t>
      </w:r>
      <w:r w:rsidR="00485CCB" w:rsidRPr="00BE4983">
        <w:rPr>
          <w:i/>
          <w:iCs/>
        </w:rPr>
        <w:t>et al.</w:t>
      </w:r>
      <w:r w:rsidR="00485CCB">
        <w:rPr>
          <w:i/>
          <w:iCs/>
        </w:rPr>
        <w:t xml:space="preserve"> </w:t>
      </w:r>
      <w:r w:rsidR="00485CCB">
        <w:t xml:space="preserve">(2022) criaram uma plataforma </w:t>
      </w:r>
      <w:r w:rsidR="002D71E9">
        <w:t xml:space="preserve">com jogos para auxiliar os professores </w:t>
      </w:r>
      <w:r w:rsidR="00120DB4">
        <w:t xml:space="preserve">a ensinar o tema de forma mais interessante aos alunos, promovendo engajamento. </w:t>
      </w:r>
    </w:p>
    <w:p w14:paraId="7EE0049E" w14:textId="4D4C3C8C" w:rsidR="00F57A5F" w:rsidRDefault="00F57A5F" w:rsidP="00A44581">
      <w:pPr>
        <w:pStyle w:val="TF-TEXTO"/>
      </w:pPr>
      <w:r>
        <w:t>A</w:t>
      </w:r>
      <w:r w:rsidR="00E00A9F">
        <w:t xml:space="preserve">o entrevistar </w:t>
      </w:r>
      <w:r w:rsidR="00635614">
        <w:t xml:space="preserve">os </w:t>
      </w:r>
      <w:r w:rsidR="00E00A9F">
        <w:t xml:space="preserve">professores, foi requisitado que a </w:t>
      </w:r>
      <w:proofErr w:type="gramStart"/>
      <w:r w:rsidR="00E00A9F">
        <w:t>plataforma</w:t>
      </w:r>
      <w:r w:rsidR="00AD6BE7">
        <w:t xml:space="preserve"> </w:t>
      </w:r>
      <w:proofErr w:type="spellStart"/>
      <w:r w:rsidR="00E00A9F">
        <w:t>Orbi</w:t>
      </w:r>
      <w:r w:rsidR="003D6EA9">
        <w:t>tA</w:t>
      </w:r>
      <w:r w:rsidR="00E00A9F">
        <w:t>ndo</w:t>
      </w:r>
      <w:proofErr w:type="spellEnd"/>
      <w:proofErr w:type="gramEnd"/>
      <w:r w:rsidR="00E00A9F">
        <w:t xml:space="preserve"> fosse multiplataforma, </w:t>
      </w:r>
      <w:r w:rsidR="0090240D">
        <w:t>funcionasse em diversos aparelhos e de forma off-line, além de emergir o aluno em temas voltados ao Sistema Solar.</w:t>
      </w:r>
      <w:r w:rsidR="00AD6BE7">
        <w:t xml:space="preserve"> A partir disso, também foram criados três jogos para compor o ambiente proposto: </w:t>
      </w:r>
      <w:r w:rsidR="00FC14D0">
        <w:t xml:space="preserve">Astro, Jogo: Uma Volta pelo Sistema Solar e </w:t>
      </w:r>
      <w:proofErr w:type="spellStart"/>
      <w:r w:rsidR="00FC14D0">
        <w:t>Orbit</w:t>
      </w:r>
      <w:proofErr w:type="spellEnd"/>
      <w:r w:rsidR="00FC14D0">
        <w:t xml:space="preserve"> A.R. (</w:t>
      </w:r>
      <w:r w:rsidR="007A5CF2">
        <w:t>SIEDLER</w:t>
      </w:r>
      <w:r w:rsidR="00FC14D0">
        <w:t xml:space="preserve"> </w:t>
      </w:r>
      <w:r w:rsidR="00FC14D0" w:rsidRPr="00FC14D0">
        <w:rPr>
          <w:i/>
          <w:iCs/>
        </w:rPr>
        <w:t>et al.</w:t>
      </w:r>
      <w:r w:rsidR="00FC14D0">
        <w:t>, 2022).</w:t>
      </w:r>
    </w:p>
    <w:p w14:paraId="549D2EF7" w14:textId="24A294E4" w:rsidR="003D6EA9" w:rsidRDefault="0063412E" w:rsidP="00121A4A">
      <w:pPr>
        <w:pStyle w:val="TF-TEXTO"/>
      </w:pPr>
      <w:r>
        <w:t>O primeiro jogo</w:t>
      </w:r>
      <w:r w:rsidR="002B0812">
        <w:t xml:space="preserve"> foi desenvolvido utilizando HTML5, </w:t>
      </w:r>
      <w:proofErr w:type="spellStart"/>
      <w:r w:rsidR="002B0812">
        <w:t>JavaScript</w:t>
      </w:r>
      <w:proofErr w:type="spellEnd"/>
      <w:r w:rsidR="002B0812">
        <w:t xml:space="preserve">, </w:t>
      </w:r>
      <w:proofErr w:type="spellStart"/>
      <w:r w:rsidR="002B0812">
        <w:t>NodeJS</w:t>
      </w:r>
      <w:proofErr w:type="spellEnd"/>
      <w:r w:rsidR="002B0812">
        <w:t xml:space="preserve"> e </w:t>
      </w:r>
      <w:proofErr w:type="spellStart"/>
      <w:r w:rsidR="002B0812">
        <w:t>MongoDB</w:t>
      </w:r>
      <w:proofErr w:type="spellEnd"/>
      <w:r w:rsidR="00121A4A">
        <w:t xml:space="preserve"> e</w:t>
      </w:r>
      <w:r>
        <w:t xml:space="preserve"> apresenta dois </w:t>
      </w:r>
      <w:r w:rsidR="002B0812">
        <w:t>módulos</w:t>
      </w:r>
      <w:r>
        <w:t xml:space="preserve">: Professor e Aluno. </w:t>
      </w:r>
      <w:r w:rsidR="002B0812">
        <w:t>Em “</w:t>
      </w:r>
      <w:r>
        <w:t>Professor</w:t>
      </w:r>
      <w:r w:rsidR="002B0812">
        <w:t>”</w:t>
      </w:r>
      <w:r>
        <w:t xml:space="preserve">, o docente pode </w:t>
      </w:r>
      <w:r w:rsidR="00342648">
        <w:t xml:space="preserve">inserir </w:t>
      </w:r>
      <w:r w:rsidR="00E670D6">
        <w:t>mais</w:t>
      </w:r>
      <w:r w:rsidR="00342648">
        <w:t xml:space="preserve"> informações sobre o tema, aplicar </w:t>
      </w:r>
      <w:r w:rsidR="003C0889">
        <w:t>questionários</w:t>
      </w:r>
      <w:r w:rsidR="00761E9B">
        <w:t xml:space="preserve">, </w:t>
      </w:r>
      <w:r w:rsidR="003C0889">
        <w:t>coletar dados de desempenho dos discentes</w:t>
      </w:r>
      <w:r w:rsidR="00761E9B">
        <w:t>, entre outras funcionalidades</w:t>
      </w:r>
      <w:r w:rsidR="003C0889">
        <w:t xml:space="preserve">. No modo Aluno, </w:t>
      </w:r>
      <w:r w:rsidR="0061158B">
        <w:t>o estudante pode visualizar as informações postadas clicando em cada um dos planetas</w:t>
      </w:r>
      <w:r w:rsidR="00551FED">
        <w:t xml:space="preserve"> alinhados na tela, além de realizar questionários e salvar em PDF </w:t>
      </w:r>
      <w:r w:rsidR="006F1320">
        <w:t xml:space="preserve">tanto o conteúdo </w:t>
      </w:r>
      <w:r w:rsidR="00EA699C">
        <w:t xml:space="preserve">sobre planetas </w:t>
      </w:r>
      <w:r w:rsidR="006F1320">
        <w:t xml:space="preserve">quanto </w:t>
      </w:r>
      <w:r w:rsidR="00EA699C">
        <w:t xml:space="preserve">as questões com suas respostas registradas </w:t>
      </w:r>
      <w:r w:rsidR="00121A4A">
        <w:t>(</w:t>
      </w:r>
      <w:r w:rsidR="007A5CF2">
        <w:t xml:space="preserve">SIEDLER </w:t>
      </w:r>
      <w:r w:rsidR="00121A4A" w:rsidRPr="00FC14D0">
        <w:rPr>
          <w:i/>
          <w:iCs/>
        </w:rPr>
        <w:t>et al.</w:t>
      </w:r>
      <w:r w:rsidR="00121A4A">
        <w:t>, 2022).</w:t>
      </w:r>
    </w:p>
    <w:p w14:paraId="2BBF96E6" w14:textId="2B0DED32" w:rsidR="006F1320" w:rsidRDefault="006F1320" w:rsidP="005C7091">
      <w:pPr>
        <w:pStyle w:val="TF-TEXTO"/>
      </w:pPr>
      <w:r>
        <w:t>O segundo jogo</w:t>
      </w:r>
      <w:r w:rsidR="00121A4A">
        <w:t xml:space="preserve">, desenvolvido na </w:t>
      </w:r>
      <w:proofErr w:type="spellStart"/>
      <w:r w:rsidR="00121A4A" w:rsidRPr="00121A4A">
        <w:rPr>
          <w:i/>
          <w:iCs/>
        </w:rPr>
        <w:t>engine</w:t>
      </w:r>
      <w:proofErr w:type="spellEnd"/>
      <w:r w:rsidR="00121A4A">
        <w:t xml:space="preserve"> de jogos Unity, </w:t>
      </w:r>
      <w:r w:rsidR="003037F4">
        <w:t xml:space="preserve">possui a dinâmica de fases: o usuário viaja em um foguete de planeta em planeta, a partir do Sol. </w:t>
      </w:r>
      <w:r w:rsidR="00390234">
        <w:t xml:space="preserve">Para </w:t>
      </w:r>
      <w:r w:rsidR="00042B9B">
        <w:t>alcançar</w:t>
      </w:r>
      <w:r w:rsidR="00390234">
        <w:t xml:space="preserve"> ao próximo astro, </w:t>
      </w:r>
      <w:r w:rsidR="00042B9B">
        <w:t xml:space="preserve">o aluno </w:t>
      </w:r>
      <w:r w:rsidR="00390234">
        <w:t>deve completar tarefas e ao chegar no destino</w:t>
      </w:r>
      <w:r w:rsidR="005A6B1E">
        <w:t xml:space="preserve"> pode acessar informações sobre aquele planeta</w:t>
      </w:r>
      <w:r w:rsidR="005C7091">
        <w:t xml:space="preserve"> (</w:t>
      </w:r>
      <w:r w:rsidR="007A5CF2">
        <w:t xml:space="preserve">SIEDLER </w:t>
      </w:r>
      <w:r w:rsidR="005C7091" w:rsidRPr="00FC14D0">
        <w:rPr>
          <w:i/>
          <w:iCs/>
        </w:rPr>
        <w:t>et al.</w:t>
      </w:r>
      <w:r w:rsidR="005C7091">
        <w:t>, 2022).</w:t>
      </w:r>
    </w:p>
    <w:p w14:paraId="2CAD6A31" w14:textId="571AA279" w:rsidR="005C7091" w:rsidRDefault="005C7091" w:rsidP="00B070F5">
      <w:pPr>
        <w:pStyle w:val="TF-TEXTO"/>
      </w:pPr>
      <w:r>
        <w:t>O terceiro jogo</w:t>
      </w:r>
      <w:r w:rsidR="00E34B2F">
        <w:t xml:space="preserve"> faz uso de Unity e </w:t>
      </w:r>
      <w:proofErr w:type="spellStart"/>
      <w:r w:rsidR="00E34B2F">
        <w:t>Vufora</w:t>
      </w:r>
      <w:proofErr w:type="spellEnd"/>
      <w:r w:rsidR="00E34B2F">
        <w:t xml:space="preserve"> para trazer uma experiência mais imersiva de aprendizado. Nele, o usuário</w:t>
      </w:r>
      <w:r w:rsidR="002A568F">
        <w:t xml:space="preserve"> lê com a câmera do celular</w:t>
      </w:r>
      <w:r w:rsidR="009A0665">
        <w:t xml:space="preserve"> com sistema</w:t>
      </w:r>
      <w:r w:rsidR="00C07EDD">
        <w:t xml:space="preserve"> Android</w:t>
      </w:r>
      <w:r w:rsidR="002A568F">
        <w:t xml:space="preserve"> cartas que funcionam como marcadores. Ao ler a imagem, o aplicativo projeta </w:t>
      </w:r>
      <w:r w:rsidR="00C074E8">
        <w:t>o respectivo astro em 3D na tela</w:t>
      </w:r>
      <w:r w:rsidR="0092237E">
        <w:t>. Caso o usuário não possua os cartões, pode visualizar as imagens em 2D (sem a experiência de Realidade Aumentada)</w:t>
      </w:r>
      <w:r w:rsidR="00B070F5">
        <w:t xml:space="preserve"> (</w:t>
      </w:r>
      <w:r w:rsidR="007A5CF2">
        <w:t xml:space="preserve">SIEDLER </w:t>
      </w:r>
      <w:r w:rsidR="00B070F5" w:rsidRPr="00FC14D0">
        <w:rPr>
          <w:i/>
          <w:iCs/>
        </w:rPr>
        <w:t>et al.</w:t>
      </w:r>
      <w:r w:rsidR="00B070F5">
        <w:t>, 2022)</w:t>
      </w:r>
      <w:r w:rsidR="0092237E">
        <w:t>.</w:t>
      </w:r>
    </w:p>
    <w:p w14:paraId="1B427992" w14:textId="4AC01B59" w:rsidR="005517C7" w:rsidRDefault="00FB3B6C" w:rsidP="005D63A4">
      <w:pPr>
        <w:pStyle w:val="TF-TEXTO"/>
      </w:pPr>
      <w:r>
        <w:t xml:space="preserve">Ao testar com alunos do quinto ano, notou-se maior </w:t>
      </w:r>
      <w:r w:rsidR="00CD4552">
        <w:t xml:space="preserve">interesse e aprendizado do conteúdo. Além disso, as crianças fizeram uso de trabalho em equipe no segundo jogo, como estratégia para </w:t>
      </w:r>
      <w:r w:rsidR="00E670D6">
        <w:t>passar de fase</w:t>
      </w:r>
      <w:r w:rsidR="00341774">
        <w:t xml:space="preserve"> </w:t>
      </w:r>
      <w:r w:rsidR="005D63A4">
        <w:t>(</w:t>
      </w:r>
      <w:r w:rsidR="007A5CF2">
        <w:t xml:space="preserve">SIEDLER </w:t>
      </w:r>
      <w:r w:rsidR="005D63A4" w:rsidRPr="00FC14D0">
        <w:rPr>
          <w:i/>
          <w:iCs/>
        </w:rPr>
        <w:t>et al.</w:t>
      </w:r>
      <w:r w:rsidR="005D63A4">
        <w:t>, 2022).</w:t>
      </w:r>
    </w:p>
    <w:p w14:paraId="25B7474A" w14:textId="02ACDFB6" w:rsidR="00451B94" w:rsidRDefault="005D63A4" w:rsidP="00F715D5">
      <w:pPr>
        <w:pStyle w:val="Ttulo1"/>
      </w:pPr>
      <w:bookmarkStart w:id="37" w:name="_Toc54164921"/>
      <w:bookmarkStart w:id="38" w:name="_Toc54165675"/>
      <w:bookmarkStart w:id="39" w:name="_Toc54169333"/>
      <w:bookmarkStart w:id="40" w:name="_Toc96347439"/>
      <w:bookmarkStart w:id="41" w:name="_Toc96357723"/>
      <w:bookmarkStart w:id="42" w:name="_Toc96491866"/>
      <w:bookmarkStart w:id="43" w:name="_Toc411603107"/>
      <w:bookmarkEnd w:id="25"/>
      <w:commentRangeStart w:id="44"/>
      <w:r>
        <w:t xml:space="preserve">software </w:t>
      </w:r>
      <w:commentRangeEnd w:id="44"/>
      <w:r w:rsidR="00F715D5">
        <w:rPr>
          <w:rStyle w:val="Refdecomentrio"/>
          <w:b w:val="0"/>
          <w:caps w:val="0"/>
        </w:rPr>
        <w:commentReference w:id="44"/>
      </w:r>
      <w:r>
        <w:t>atual</w:t>
      </w:r>
    </w:p>
    <w:p w14:paraId="1CB1B1B6" w14:textId="0D7DC814" w:rsidR="005D63A4" w:rsidRDefault="007E464B" w:rsidP="00631F59">
      <w:pPr>
        <w:pStyle w:val="TF-TEXTO"/>
      </w:pPr>
      <w:r>
        <w:t xml:space="preserve">Ao longo dos anos, esse </w:t>
      </w:r>
      <w:commentRangeStart w:id="45"/>
      <w:r>
        <w:t xml:space="preserve">projeto </w:t>
      </w:r>
      <w:commentRangeEnd w:id="45"/>
      <w:r w:rsidR="00CE38FD">
        <w:rPr>
          <w:rStyle w:val="Refdecomentrio"/>
        </w:rPr>
        <w:commentReference w:id="45"/>
      </w:r>
      <w:r>
        <w:t>já passou por diversas versões</w:t>
      </w:r>
      <w:r w:rsidR="009E0EDA">
        <w:t xml:space="preserve">: </w:t>
      </w:r>
      <w:r w:rsidR="00A84E74">
        <w:t>tendo as duas primeiras em</w:t>
      </w:r>
      <w:r w:rsidR="009E0EDA">
        <w:t xml:space="preserve"> C++, </w:t>
      </w:r>
      <w:r w:rsidR="00BC77A7">
        <w:t xml:space="preserve">as quatro seguintes </w:t>
      </w:r>
      <w:r w:rsidR="00370509">
        <w:t>em</w:t>
      </w:r>
      <w:r w:rsidR="009E0EDA">
        <w:t xml:space="preserve"> Three.js e</w:t>
      </w:r>
      <w:r w:rsidR="00BC77A7">
        <w:t xml:space="preserve">, por fim, </w:t>
      </w:r>
      <w:r w:rsidR="009E0EDA">
        <w:t xml:space="preserve">chegando </w:t>
      </w:r>
      <w:r w:rsidR="00983C27">
        <w:t xml:space="preserve">na </w:t>
      </w:r>
      <w:proofErr w:type="spellStart"/>
      <w:r w:rsidR="00983C27" w:rsidRPr="00983C27">
        <w:rPr>
          <w:i/>
          <w:iCs/>
        </w:rPr>
        <w:t>engine</w:t>
      </w:r>
      <w:proofErr w:type="spellEnd"/>
      <w:r w:rsidR="00983C27">
        <w:t xml:space="preserve"> de jogos Unity</w:t>
      </w:r>
      <w:r w:rsidR="008C0353">
        <w:t xml:space="preserve">, </w:t>
      </w:r>
      <w:commentRangeStart w:id="46"/>
      <w:r w:rsidR="004E49EE">
        <w:t xml:space="preserve">sendo </w:t>
      </w:r>
      <w:r w:rsidR="00ED7F55">
        <w:t>essa a</w:t>
      </w:r>
      <w:r w:rsidR="004E49EE">
        <w:t xml:space="preserve"> última tecnologia usada no desenvolvimento </w:t>
      </w:r>
      <w:r w:rsidR="00576C16">
        <w:t>do software</w:t>
      </w:r>
      <w:commentRangeEnd w:id="46"/>
      <w:r w:rsidR="00CE38FD">
        <w:rPr>
          <w:rStyle w:val="Refdecomentrio"/>
        </w:rPr>
        <w:commentReference w:id="46"/>
      </w:r>
      <w:r w:rsidR="00983C27">
        <w:t>.</w:t>
      </w:r>
      <w:r w:rsidR="0013506C">
        <w:t xml:space="preserve"> Inicialmente chamado de Adubo e posteriormente de </w:t>
      </w:r>
      <w:proofErr w:type="spellStart"/>
      <w:r w:rsidR="0013506C">
        <w:t>VisEdu</w:t>
      </w:r>
      <w:proofErr w:type="spellEnd"/>
      <w:r w:rsidR="0013506C">
        <w:t xml:space="preserve">-CG, a aplicação surgiu com o objetivo de auxiliar </w:t>
      </w:r>
      <w:r w:rsidR="00AB1176">
        <w:t>os alunos da disciplina de Computação Gráfica do curso de Ciência da Computação</w:t>
      </w:r>
      <w:r w:rsidR="00151940">
        <w:t xml:space="preserve"> da Fundação Universidade Regional de Blumenau (FURB)</w:t>
      </w:r>
      <w:r w:rsidR="00B25716">
        <w:t xml:space="preserve"> a compreender melhor os temas abordados em aula</w:t>
      </w:r>
      <w:r w:rsidR="005C7007">
        <w:t>, sendo eles: translação, rotação e escala</w:t>
      </w:r>
      <w:r w:rsidR="00151940">
        <w:t>.</w:t>
      </w:r>
    </w:p>
    <w:p w14:paraId="119B8CBA" w14:textId="306AAB9B" w:rsidR="008C0353" w:rsidRDefault="00CA5C20" w:rsidP="00631F59">
      <w:pPr>
        <w:pStyle w:val="TF-TEXTO"/>
      </w:pPr>
      <w:proofErr w:type="spellStart"/>
      <w:r>
        <w:t>Buttenberg</w:t>
      </w:r>
      <w:proofErr w:type="spellEnd"/>
      <w:r>
        <w:t xml:space="preserve"> (2020)</w:t>
      </w:r>
      <w:r w:rsidR="009E002C">
        <w:t xml:space="preserve"> projetou </w:t>
      </w:r>
      <w:r w:rsidR="002D521D">
        <w:t>a última versão do</w:t>
      </w:r>
      <w:r w:rsidR="00BF7F7E">
        <w:t xml:space="preserve"> antigo nomeado</w:t>
      </w:r>
      <w:r w:rsidR="009E002C">
        <w:t xml:space="preserve"> </w:t>
      </w:r>
      <w:proofErr w:type="spellStart"/>
      <w:r w:rsidR="00BF7F7E">
        <w:t>VisEdu</w:t>
      </w:r>
      <w:proofErr w:type="spellEnd"/>
      <w:r w:rsidR="00A562AE">
        <w:t>-CG</w:t>
      </w:r>
      <w:r w:rsidR="00B25716">
        <w:t xml:space="preserve"> em Unity</w:t>
      </w:r>
      <w:r w:rsidR="002D521D">
        <w:t>, na versão</w:t>
      </w:r>
      <w:r w:rsidR="00560712">
        <w:t xml:space="preserve"> 2018.2.6f1</w:t>
      </w:r>
      <w:r w:rsidR="009C089E">
        <w:t>, a</w:t>
      </w:r>
      <w:r w:rsidR="007F4642">
        <w:t xml:space="preserve"> </w:t>
      </w:r>
      <w:r w:rsidR="009C089E">
        <w:t xml:space="preserve">fim de </w:t>
      </w:r>
      <w:r w:rsidR="00BE08CC">
        <w:t>aprimorar para</w:t>
      </w:r>
      <w:r w:rsidR="00E14D8A">
        <w:t xml:space="preserve"> uma ferramenta mais popular</w:t>
      </w:r>
      <w:r w:rsidR="00A562AE">
        <w:t>.</w:t>
      </w:r>
      <w:r w:rsidR="005C7007">
        <w:t xml:space="preserve"> Ao inicializar o programa, o usuário pode optar por um tutorial de sete passos para aprender a usar a ferramenta.</w:t>
      </w:r>
      <w:r w:rsidR="00A562AE">
        <w:t xml:space="preserve"> </w:t>
      </w:r>
      <w:del w:id="47" w:author="Dalton Solano dos Reis" w:date="2023-09-20T14:25:00Z">
        <w:r w:rsidR="00A562AE" w:rsidDel="002A6A7A">
          <w:delText>Nel</w:delText>
        </w:r>
        <w:r w:rsidR="005C7007" w:rsidDel="002A6A7A">
          <w:delText>a</w:delText>
        </w:r>
        <w:r w:rsidR="00A562AE" w:rsidDel="002A6A7A">
          <w:delText>,</w:delText>
        </w:r>
      </w:del>
      <w:ins w:id="48" w:author="Dalton Solano dos Reis" w:date="2023-09-20T14:25:00Z">
        <w:r w:rsidR="002A6A7A">
          <w:t>Nesta ferramenta</w:t>
        </w:r>
      </w:ins>
      <w:r w:rsidR="007953CD">
        <w:t xml:space="preserve"> são apresentadas quatro telas distintas: a </w:t>
      </w:r>
      <w:commentRangeStart w:id="49"/>
      <w:r w:rsidR="001D0331" w:rsidRPr="00E460F2">
        <w:rPr>
          <w:rStyle w:val="TF-COURIER10"/>
        </w:rPr>
        <w:t>F</w:t>
      </w:r>
      <w:r w:rsidR="007953CD" w:rsidRPr="00E460F2">
        <w:rPr>
          <w:rStyle w:val="TF-COURIER10"/>
        </w:rPr>
        <w:t xml:space="preserve">ábrica de </w:t>
      </w:r>
      <w:r w:rsidR="001D0331" w:rsidRPr="00E460F2">
        <w:rPr>
          <w:rStyle w:val="TF-COURIER10"/>
        </w:rPr>
        <w:t>P</w:t>
      </w:r>
      <w:r w:rsidR="007953CD" w:rsidRPr="00E460F2">
        <w:rPr>
          <w:rStyle w:val="TF-COURIER10"/>
        </w:rPr>
        <w:t>eças</w:t>
      </w:r>
      <w:r w:rsidR="00B029AF">
        <w:t xml:space="preserve"> </w:t>
      </w:r>
      <w:commentRangeEnd w:id="49"/>
      <w:r w:rsidR="002A6A7A">
        <w:rPr>
          <w:rStyle w:val="Refdecomentrio"/>
        </w:rPr>
        <w:commentReference w:id="49"/>
      </w:r>
      <w:r w:rsidR="00B029AF">
        <w:t>(</w:t>
      </w:r>
      <w:r w:rsidR="00140C6E">
        <w:fldChar w:fldCharType="begin"/>
      </w:r>
      <w:r w:rsidR="00140C6E">
        <w:instrText xml:space="preserve"> REF _Ref145234207 \h </w:instrText>
      </w:r>
      <w:r w:rsidR="00140C6E">
        <w:fldChar w:fldCharType="separate"/>
      </w:r>
      <w:r w:rsidR="00140C6E">
        <w:t xml:space="preserve">Figura </w:t>
      </w:r>
      <w:r w:rsidR="00140C6E">
        <w:rPr>
          <w:noProof/>
        </w:rPr>
        <w:t>1</w:t>
      </w:r>
      <w:r w:rsidR="00140C6E">
        <w:fldChar w:fldCharType="end"/>
      </w:r>
      <w:del w:id="50" w:author="Dalton Solano dos Reis" w:date="2023-09-20T14:26:00Z">
        <w:r w:rsidR="00B8679B" w:rsidDel="002A6A7A">
          <w:delText xml:space="preserve"> (a)</w:delText>
        </w:r>
      </w:del>
      <w:ins w:id="51" w:author="Dalton Solano dos Reis" w:date="2023-09-20T14:26:00Z">
        <w:r w:rsidR="002A6A7A">
          <w:t>a</w:t>
        </w:r>
      </w:ins>
      <w:r w:rsidR="00B029AF">
        <w:t xml:space="preserve">), </w:t>
      </w:r>
      <w:r w:rsidR="007953CD">
        <w:t>onde o usuário pega os blocos para programar</w:t>
      </w:r>
      <w:r w:rsidR="00B029AF">
        <w:t>;</w:t>
      </w:r>
      <w:r w:rsidR="007953CD">
        <w:t xml:space="preserve"> </w:t>
      </w:r>
      <w:proofErr w:type="spellStart"/>
      <w:r w:rsidR="001D0331" w:rsidRPr="00E460F2">
        <w:rPr>
          <w:rStyle w:val="TF-COURIER10"/>
        </w:rPr>
        <w:t>R</w:t>
      </w:r>
      <w:r w:rsidR="00736FCC" w:rsidRPr="00E460F2">
        <w:rPr>
          <w:rStyle w:val="TF-COURIER10"/>
        </w:rPr>
        <w:t>enderer</w:t>
      </w:r>
      <w:proofErr w:type="spellEnd"/>
      <w:r w:rsidR="00736FCC">
        <w:t xml:space="preserve"> (</w:t>
      </w:r>
      <w:r w:rsidR="00140C6E">
        <w:fldChar w:fldCharType="begin"/>
      </w:r>
      <w:r w:rsidR="00140C6E">
        <w:instrText xml:space="preserve"> REF _Ref145234207 \h </w:instrText>
      </w:r>
      <w:r w:rsidR="00140C6E">
        <w:fldChar w:fldCharType="separate"/>
      </w:r>
      <w:r w:rsidR="00140C6E">
        <w:t xml:space="preserve">Figura </w:t>
      </w:r>
      <w:r w:rsidR="00140C6E">
        <w:rPr>
          <w:noProof/>
        </w:rPr>
        <w:t>1</w:t>
      </w:r>
      <w:r w:rsidR="00140C6E">
        <w:fldChar w:fldCharType="end"/>
      </w:r>
      <w:del w:id="52" w:author="Dalton Solano dos Reis" w:date="2023-09-20T14:26:00Z">
        <w:r w:rsidR="00B8679B" w:rsidDel="002A6A7A">
          <w:delText xml:space="preserve"> (b)</w:delText>
        </w:r>
      </w:del>
      <w:ins w:id="53" w:author="Dalton Solano dos Reis" w:date="2023-09-20T14:26:00Z">
        <w:r w:rsidR="002A6A7A">
          <w:t>b</w:t>
        </w:r>
      </w:ins>
      <w:r w:rsidR="00C708E0">
        <w:t xml:space="preserve">), </w:t>
      </w:r>
      <w:r w:rsidR="00736FCC">
        <w:t>onde o usuário deposita as peças que coletou na fábrica</w:t>
      </w:r>
      <w:r w:rsidR="00C708E0">
        <w:t>;</w:t>
      </w:r>
      <w:r w:rsidR="00736FCC">
        <w:t xml:space="preserve"> </w:t>
      </w:r>
      <w:r w:rsidR="009B740B">
        <w:t xml:space="preserve">o </w:t>
      </w:r>
      <w:r w:rsidR="001D0331" w:rsidRPr="00E460F2">
        <w:rPr>
          <w:rStyle w:val="TF-COURIER10"/>
        </w:rPr>
        <w:t>A</w:t>
      </w:r>
      <w:r w:rsidR="009B740B" w:rsidRPr="00E460F2">
        <w:rPr>
          <w:rStyle w:val="TF-COURIER10"/>
        </w:rPr>
        <w:t xml:space="preserve">mbiente </w:t>
      </w:r>
      <w:r w:rsidR="001D0331" w:rsidRPr="00E460F2">
        <w:rPr>
          <w:rStyle w:val="TF-COURIER10"/>
        </w:rPr>
        <w:t>G</w:t>
      </w:r>
      <w:r w:rsidR="009B740B" w:rsidRPr="00E460F2">
        <w:rPr>
          <w:rStyle w:val="TF-COURIER10"/>
        </w:rPr>
        <w:t>ráfico</w:t>
      </w:r>
      <w:r w:rsidR="009B740B">
        <w:t xml:space="preserve"> (</w:t>
      </w:r>
      <w:r w:rsidR="00140C6E">
        <w:fldChar w:fldCharType="begin"/>
      </w:r>
      <w:r w:rsidR="00140C6E">
        <w:instrText xml:space="preserve"> REF _Ref145234207 \h </w:instrText>
      </w:r>
      <w:r w:rsidR="00140C6E">
        <w:fldChar w:fldCharType="separate"/>
      </w:r>
      <w:r w:rsidR="00140C6E">
        <w:t xml:space="preserve">Figura </w:t>
      </w:r>
      <w:r w:rsidR="00140C6E">
        <w:rPr>
          <w:noProof/>
        </w:rPr>
        <w:t>1</w:t>
      </w:r>
      <w:r w:rsidR="00140C6E">
        <w:fldChar w:fldCharType="end"/>
      </w:r>
      <w:del w:id="54" w:author="Dalton Solano dos Reis" w:date="2023-09-20T14:26:00Z">
        <w:r w:rsidR="00B8679B" w:rsidDel="002A6A7A">
          <w:delText xml:space="preserve"> (c)</w:delText>
        </w:r>
      </w:del>
      <w:ins w:id="55" w:author="Dalton Solano dos Reis" w:date="2023-09-20T14:26:00Z">
        <w:r w:rsidR="002A6A7A">
          <w:t>c</w:t>
        </w:r>
      </w:ins>
      <w:r w:rsidR="00C708E0">
        <w:t xml:space="preserve">), </w:t>
      </w:r>
      <w:r w:rsidR="009B740B">
        <w:t>onde</w:t>
      </w:r>
      <w:r w:rsidR="001B2C9F">
        <w:t xml:space="preserve"> é possível visualizar os eixos, grade e objetos colocados em cena</w:t>
      </w:r>
      <w:r w:rsidR="00C708E0">
        <w:t>;</w:t>
      </w:r>
      <w:r w:rsidR="001B2C9F">
        <w:t xml:space="preserve"> e o </w:t>
      </w:r>
      <w:r w:rsidR="001B2C9F" w:rsidRPr="00E460F2">
        <w:rPr>
          <w:rStyle w:val="TF-COURIER10"/>
        </w:rPr>
        <w:t>Visualizador</w:t>
      </w:r>
      <w:r w:rsidR="001B2C9F">
        <w:t xml:space="preserve"> </w:t>
      </w:r>
      <w:r w:rsidR="001D0331">
        <w:t>(</w:t>
      </w:r>
      <w:r w:rsidR="00140C6E">
        <w:fldChar w:fldCharType="begin"/>
      </w:r>
      <w:r w:rsidR="00140C6E">
        <w:instrText xml:space="preserve"> REF _Ref145234207 \h </w:instrText>
      </w:r>
      <w:r w:rsidR="00140C6E">
        <w:fldChar w:fldCharType="separate"/>
      </w:r>
      <w:r w:rsidR="00140C6E">
        <w:t xml:space="preserve">Figura </w:t>
      </w:r>
      <w:r w:rsidR="00140C6E">
        <w:rPr>
          <w:noProof/>
        </w:rPr>
        <w:t>1</w:t>
      </w:r>
      <w:r w:rsidR="00140C6E">
        <w:fldChar w:fldCharType="end"/>
      </w:r>
      <w:del w:id="56" w:author="Dalton Solano dos Reis" w:date="2023-09-20T14:26:00Z">
        <w:r w:rsidR="00B8679B" w:rsidDel="002A6A7A">
          <w:delText xml:space="preserve"> (d)</w:delText>
        </w:r>
      </w:del>
      <w:ins w:id="57" w:author="Dalton Solano dos Reis" w:date="2023-09-20T14:26:00Z">
        <w:r w:rsidR="002A6A7A">
          <w:t>d</w:t>
        </w:r>
      </w:ins>
      <w:r w:rsidR="00C708E0">
        <w:t xml:space="preserve">), </w:t>
      </w:r>
      <w:r w:rsidR="001D0331">
        <w:t>que mostra o resultado da execução do que foi projetado pelo usuário.</w:t>
      </w:r>
    </w:p>
    <w:p w14:paraId="200F94A1" w14:textId="2AB35435" w:rsidR="00DC71A8" w:rsidRDefault="00DC71A8" w:rsidP="00D14D93">
      <w:pPr>
        <w:pStyle w:val="TF-LEGENDA"/>
      </w:pPr>
      <w:bookmarkStart w:id="58" w:name="_Ref145234207"/>
      <w:r>
        <w:lastRenderedPageBreak/>
        <w:t xml:space="preserve">Figura </w:t>
      </w:r>
      <w:fldSimple w:instr=" SEQ Figura \* ARABIC ">
        <w:r>
          <w:rPr>
            <w:noProof/>
          </w:rPr>
          <w:t>1</w:t>
        </w:r>
      </w:fldSimple>
      <w:bookmarkEnd w:id="58"/>
      <w:r>
        <w:t xml:space="preserve"> - Tela </w:t>
      </w:r>
      <w:r w:rsidR="002C1935">
        <w:t>inicial</w:t>
      </w:r>
      <w:r>
        <w:t xml:space="preserve"> do </w:t>
      </w:r>
      <w:proofErr w:type="spellStart"/>
      <w:r>
        <w:t>VisEdu</w:t>
      </w:r>
      <w:proofErr w:type="spellEnd"/>
      <w:r>
        <w:t>-CG</w:t>
      </w:r>
    </w:p>
    <w:p w14:paraId="02056C98" w14:textId="3C8EDFAD" w:rsidR="00DC71A8" w:rsidRDefault="00DC71A8" w:rsidP="009D377C">
      <w:pPr>
        <w:pStyle w:val="TF-FIGURA"/>
      </w:pPr>
      <w:r w:rsidRPr="009D377C">
        <w:rPr>
          <w:noProof/>
        </w:rPr>
        <w:drawing>
          <wp:inline distT="0" distB="0" distL="0" distR="0" wp14:anchorId="0AEB72D3" wp14:editId="1F9E33FD">
            <wp:extent cx="4621550" cy="2600325"/>
            <wp:effectExtent l="19050" t="19050" r="26670" b="9525"/>
            <wp:docPr id="1756006669" name="Imagem 175600666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06669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4659" cy="26189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6C97D1" w14:textId="758900D8" w:rsidR="00DC71A8" w:rsidRDefault="00DC71A8" w:rsidP="00DC71A8">
      <w:pPr>
        <w:pStyle w:val="TF-FONTE"/>
      </w:pPr>
      <w:r w:rsidRPr="00F3649F">
        <w:t xml:space="preserve">Fonte: </w:t>
      </w:r>
      <w:proofErr w:type="spellStart"/>
      <w:r>
        <w:t>Buttenberg</w:t>
      </w:r>
      <w:proofErr w:type="spellEnd"/>
      <w:r w:rsidRPr="00F3649F">
        <w:t xml:space="preserve"> (20</w:t>
      </w:r>
      <w:r>
        <w:t>20</w:t>
      </w:r>
      <w:r w:rsidRPr="00F3649F">
        <w:t>).</w:t>
      </w:r>
    </w:p>
    <w:p w14:paraId="4F8BE832" w14:textId="77FF97CA" w:rsidR="00E13A57" w:rsidRDefault="00E13A57" w:rsidP="00631F59">
      <w:pPr>
        <w:pStyle w:val="TF-TEXTO"/>
      </w:pPr>
      <w:r>
        <w:t xml:space="preserve">A </w:t>
      </w:r>
      <w:r w:rsidRPr="00D92792">
        <w:rPr>
          <w:rStyle w:val="TF-COURIER10"/>
        </w:rPr>
        <w:t>Fábrica de Peças</w:t>
      </w:r>
      <w:r>
        <w:t xml:space="preserve"> apresenta </w:t>
      </w:r>
      <w:del w:id="59" w:author="Dalton Solano dos Reis" w:date="2023-09-20T14:27:00Z">
        <w:r w:rsidDel="002A6A7A">
          <w:delText xml:space="preserve">sete </w:delText>
        </w:r>
      </w:del>
      <w:ins w:id="60" w:author="Dalton Solano dos Reis" w:date="2023-09-20T14:27:00Z">
        <w:r w:rsidR="002A6A7A">
          <w:t xml:space="preserve">nove </w:t>
        </w:r>
      </w:ins>
      <w:r>
        <w:t xml:space="preserve">diferentes tipos de objetos de cena, sendo eles: </w:t>
      </w:r>
      <w:r w:rsidR="00FE0E94" w:rsidRPr="00134F63">
        <w:rPr>
          <w:rStyle w:val="TF-COURIER10"/>
        </w:rPr>
        <w:t>C</w:t>
      </w:r>
      <w:r w:rsidRPr="00134F63">
        <w:rPr>
          <w:rStyle w:val="TF-COURIER10"/>
        </w:rPr>
        <w:t>âmera</w:t>
      </w:r>
      <w:r>
        <w:t xml:space="preserve">, </w:t>
      </w:r>
      <w:r w:rsidR="00FE0E94" w:rsidRPr="00134F63">
        <w:rPr>
          <w:rStyle w:val="TF-COURIER10"/>
        </w:rPr>
        <w:t>O</w:t>
      </w:r>
      <w:r w:rsidRPr="00134F63">
        <w:rPr>
          <w:rStyle w:val="TF-COURIER10"/>
        </w:rPr>
        <w:t xml:space="preserve">bjeto </w:t>
      </w:r>
      <w:r w:rsidR="00FE0E94" w:rsidRPr="00134F63">
        <w:rPr>
          <w:rStyle w:val="TF-COURIER10"/>
        </w:rPr>
        <w:t>G</w:t>
      </w:r>
      <w:r w:rsidRPr="00134F63">
        <w:rPr>
          <w:rStyle w:val="TF-COURIER10"/>
        </w:rPr>
        <w:t>ráfico</w:t>
      </w:r>
      <w:r>
        <w:t xml:space="preserve">, </w:t>
      </w:r>
      <w:r w:rsidR="00FE0E94" w:rsidRPr="00134F63">
        <w:rPr>
          <w:rStyle w:val="TF-COURIER10"/>
        </w:rPr>
        <w:t>C</w:t>
      </w:r>
      <w:r w:rsidRPr="00134F63">
        <w:rPr>
          <w:rStyle w:val="TF-COURIER10"/>
        </w:rPr>
        <w:t>ubo</w:t>
      </w:r>
      <w:r>
        <w:t xml:space="preserve">, </w:t>
      </w:r>
      <w:r w:rsidR="00FE0E94" w:rsidRPr="00134F63">
        <w:rPr>
          <w:rStyle w:val="TF-COURIER10"/>
        </w:rPr>
        <w:t>P</w:t>
      </w:r>
      <w:r w:rsidRPr="00134F63">
        <w:rPr>
          <w:rStyle w:val="TF-COURIER10"/>
        </w:rPr>
        <w:t>olígono</w:t>
      </w:r>
      <w:r>
        <w:t xml:space="preserve">, </w:t>
      </w:r>
      <w:proofErr w:type="spellStart"/>
      <w:r w:rsidR="00FE0E94" w:rsidRPr="00134F63">
        <w:rPr>
          <w:rStyle w:val="TF-COURIER10"/>
        </w:rPr>
        <w:t>S</w:t>
      </w:r>
      <w:r w:rsidRPr="00134F63">
        <w:rPr>
          <w:rStyle w:val="TF-COURIER10"/>
        </w:rPr>
        <w:t>pline</w:t>
      </w:r>
      <w:proofErr w:type="spellEnd"/>
      <w:r>
        <w:t xml:space="preserve">, </w:t>
      </w:r>
      <w:r w:rsidR="00FE0E94" w:rsidRPr="00134F63">
        <w:rPr>
          <w:rStyle w:val="TF-COURIER10"/>
        </w:rPr>
        <w:t>T</w:t>
      </w:r>
      <w:r w:rsidRPr="00134F63">
        <w:rPr>
          <w:rStyle w:val="TF-COURIER10"/>
        </w:rPr>
        <w:t>ransladar</w:t>
      </w:r>
      <w:r>
        <w:t xml:space="preserve">, </w:t>
      </w:r>
      <w:r w:rsidR="00FE0E94" w:rsidRPr="00134F63">
        <w:rPr>
          <w:rStyle w:val="TF-COURIER10"/>
        </w:rPr>
        <w:t>R</w:t>
      </w:r>
      <w:r w:rsidRPr="00134F63">
        <w:rPr>
          <w:rStyle w:val="TF-COURIER10"/>
        </w:rPr>
        <w:t>otacionar</w:t>
      </w:r>
      <w:r>
        <w:t xml:space="preserve">, </w:t>
      </w:r>
      <w:r w:rsidR="00FE0E94" w:rsidRPr="00134F63">
        <w:rPr>
          <w:rStyle w:val="TF-COURIER10"/>
        </w:rPr>
        <w:t>E</w:t>
      </w:r>
      <w:r w:rsidRPr="00134F63">
        <w:rPr>
          <w:rStyle w:val="TF-COURIER10"/>
        </w:rPr>
        <w:t>scalar</w:t>
      </w:r>
      <w:r>
        <w:t xml:space="preserve"> e </w:t>
      </w:r>
      <w:r w:rsidR="00FE0E94" w:rsidRPr="00134F63">
        <w:rPr>
          <w:rStyle w:val="TF-COURIER10"/>
        </w:rPr>
        <w:t>I</w:t>
      </w:r>
      <w:r w:rsidRPr="00134F63">
        <w:rPr>
          <w:rStyle w:val="TF-COURIER10"/>
        </w:rPr>
        <w:t>luminação</w:t>
      </w:r>
      <w:r>
        <w:t xml:space="preserve">. </w:t>
      </w:r>
      <w:r w:rsidR="00B70D0D">
        <w:t>O</w:t>
      </w:r>
      <w:r w:rsidR="00FE0E94">
        <w:t xml:space="preserve"> </w:t>
      </w:r>
      <w:commentRangeStart w:id="61"/>
      <w:r w:rsidR="00FE0E94" w:rsidRPr="00C86482">
        <w:rPr>
          <w:rStyle w:val="TF-COURIER10"/>
        </w:rPr>
        <w:t>Objeto Gráfico</w:t>
      </w:r>
      <w:commentRangeEnd w:id="61"/>
      <w:r w:rsidR="002A6A7A">
        <w:rPr>
          <w:rStyle w:val="Refdecomentrio"/>
        </w:rPr>
        <w:commentReference w:id="61"/>
      </w:r>
      <w:r w:rsidR="00FE0E94">
        <w:t>,</w:t>
      </w:r>
      <w:r w:rsidR="00C86482">
        <w:t xml:space="preserve"> </w:t>
      </w:r>
      <w:r w:rsidR="00FE0E94" w:rsidRPr="00C86482">
        <w:rPr>
          <w:rStyle w:val="TF-COURIER10"/>
        </w:rPr>
        <w:t>C</w:t>
      </w:r>
      <w:r w:rsidR="00B70D0D" w:rsidRPr="00C86482">
        <w:rPr>
          <w:rStyle w:val="TF-COURIER10"/>
        </w:rPr>
        <w:t>ubo</w:t>
      </w:r>
      <w:r w:rsidR="00B70D0D">
        <w:t xml:space="preserve">, </w:t>
      </w:r>
      <w:r w:rsidR="00FE0E94" w:rsidRPr="00C86482">
        <w:rPr>
          <w:rStyle w:val="TF-COURIER10"/>
        </w:rPr>
        <w:t>P</w:t>
      </w:r>
      <w:r w:rsidR="00B70D0D" w:rsidRPr="00C86482">
        <w:rPr>
          <w:rStyle w:val="TF-COURIER10"/>
        </w:rPr>
        <w:t>olígono</w:t>
      </w:r>
      <w:r w:rsidR="00B70D0D">
        <w:t xml:space="preserve"> e </w:t>
      </w:r>
      <w:proofErr w:type="spellStart"/>
      <w:r w:rsidR="00FE0E94" w:rsidRPr="00C86482">
        <w:rPr>
          <w:rStyle w:val="TF-COURIER10"/>
        </w:rPr>
        <w:t>S</w:t>
      </w:r>
      <w:r w:rsidR="00B70D0D" w:rsidRPr="00C86482">
        <w:rPr>
          <w:rStyle w:val="TF-COURIER10"/>
        </w:rPr>
        <w:t>pline</w:t>
      </w:r>
      <w:proofErr w:type="spellEnd"/>
      <w:r w:rsidR="00B70D0D">
        <w:t xml:space="preserve"> são formas geométricas para dispor no espaço gráfico. Os objetos </w:t>
      </w:r>
      <w:r w:rsidR="00B70D0D" w:rsidRPr="00C86482">
        <w:rPr>
          <w:rStyle w:val="TF-COURIER10"/>
        </w:rPr>
        <w:t>Transladar</w:t>
      </w:r>
      <w:r w:rsidR="00B70D0D">
        <w:t xml:space="preserve">, </w:t>
      </w:r>
      <w:r w:rsidR="00B70D0D" w:rsidRPr="00C86482">
        <w:rPr>
          <w:rStyle w:val="TF-COURIER10"/>
        </w:rPr>
        <w:t>Rotacionar</w:t>
      </w:r>
      <w:r w:rsidR="00B70D0D">
        <w:t xml:space="preserve"> e </w:t>
      </w:r>
      <w:r w:rsidR="00B70D0D" w:rsidRPr="00C86482">
        <w:rPr>
          <w:rStyle w:val="TF-COURIER10"/>
        </w:rPr>
        <w:t>Escalar</w:t>
      </w:r>
      <w:r w:rsidR="00B70D0D">
        <w:t xml:space="preserve"> </w:t>
      </w:r>
      <w:r w:rsidR="007F4642">
        <w:t xml:space="preserve">são responsáveis pela matriz </w:t>
      </w:r>
      <w:r w:rsidR="0004570C">
        <w:t xml:space="preserve">geométrica, podendo mudar </w:t>
      </w:r>
      <w:del w:id="62" w:author="Dalton Solano dos Reis" w:date="2023-09-20T14:29:00Z">
        <w:r w:rsidR="0004570C" w:rsidDel="002A6A7A">
          <w:delText>o tamanho e posição</w:delText>
        </w:r>
      </w:del>
      <w:ins w:id="63" w:author="Dalton Solano dos Reis" w:date="2023-09-20T14:29:00Z">
        <w:r w:rsidR="002A6A7A">
          <w:t>a posição, orientação e o tamanho</w:t>
        </w:r>
      </w:ins>
      <w:r w:rsidR="0004570C">
        <w:t xml:space="preserve"> no espaço do objeto em que forem aplicados.</w:t>
      </w:r>
      <w:r w:rsidR="002A6B2D">
        <w:t xml:space="preserve"> A </w:t>
      </w:r>
      <w:r w:rsidR="002A6B2D" w:rsidRPr="00C86482">
        <w:rPr>
          <w:rStyle w:val="TF-COURIER10"/>
        </w:rPr>
        <w:t>Câmera</w:t>
      </w:r>
      <w:r w:rsidR="002A6B2D">
        <w:t xml:space="preserve"> e </w:t>
      </w:r>
      <w:r w:rsidR="002A6B2D" w:rsidRPr="000C5849">
        <w:rPr>
          <w:rStyle w:val="TF-COURIER10"/>
        </w:rPr>
        <w:t>Iluminação</w:t>
      </w:r>
      <w:r w:rsidR="002A6B2D">
        <w:t xml:space="preserve"> são fundamentais para o funcionamento da aplicação, visto que a </w:t>
      </w:r>
      <w:r w:rsidR="002A6B2D" w:rsidRPr="000C5849">
        <w:rPr>
          <w:rStyle w:val="TF-COURIER10"/>
        </w:rPr>
        <w:t>Câmera</w:t>
      </w:r>
      <w:r w:rsidR="002A6B2D">
        <w:t xml:space="preserve"> possibilitará a visualização do resultado e a </w:t>
      </w:r>
      <w:r w:rsidR="002A6B2D" w:rsidRPr="000C5849">
        <w:rPr>
          <w:rStyle w:val="TF-COURIER10"/>
        </w:rPr>
        <w:t>Iluminação</w:t>
      </w:r>
      <w:r w:rsidR="002A6B2D">
        <w:t xml:space="preserve"> permitirá que os objetos sejam vistos em cena</w:t>
      </w:r>
      <w:r w:rsidR="00BC035F">
        <w:t xml:space="preserve"> (</w:t>
      </w:r>
      <w:r w:rsidR="007A5CF2">
        <w:t>BUTTENBERG</w:t>
      </w:r>
      <w:r w:rsidR="00BC035F">
        <w:t>, 2020)</w:t>
      </w:r>
      <w:r w:rsidR="002A6B2D">
        <w:t>.</w:t>
      </w:r>
    </w:p>
    <w:p w14:paraId="05CBD7BC" w14:textId="4C6DAF83" w:rsidR="00BC035F" w:rsidRDefault="00B11546" w:rsidP="00631F59">
      <w:pPr>
        <w:pStyle w:val="TF-TEXTO"/>
      </w:pPr>
      <w:r>
        <w:t xml:space="preserve">Ao selecionar o bloco desejado, o usuário deve arrastá-lo até o </w:t>
      </w:r>
      <w:proofErr w:type="spellStart"/>
      <w:r w:rsidRPr="005B3CD1">
        <w:rPr>
          <w:rStyle w:val="TF-COURIER10"/>
        </w:rPr>
        <w:t>Renderer</w:t>
      </w:r>
      <w:proofErr w:type="spellEnd"/>
      <w:r>
        <w:t xml:space="preserve">, encaixando </w:t>
      </w:r>
      <w:r w:rsidR="001E6233">
        <w:t>conforme formato da peça. Ao inserir um objeto</w:t>
      </w:r>
      <w:r w:rsidR="00350182">
        <w:t xml:space="preserve"> geométrico, é possível adicionar tanto a iluminação quanto os objetos </w:t>
      </w:r>
      <w:r w:rsidR="00657DE8">
        <w:t>da matriz geométrica</w:t>
      </w:r>
      <w:r w:rsidR="006538C3">
        <w:t>.</w:t>
      </w:r>
      <w:r w:rsidR="00E9429E">
        <w:t xml:space="preserve"> </w:t>
      </w:r>
      <w:r w:rsidR="00FB0B26">
        <w:t xml:space="preserve">Enquanto o aluno vai adicionando blocos, é possível </w:t>
      </w:r>
      <w:proofErr w:type="spellStart"/>
      <w:r w:rsidR="00FB0B26">
        <w:t>pré</w:t>
      </w:r>
      <w:proofErr w:type="spellEnd"/>
      <w:r w:rsidR="00FB0B26">
        <w:t xml:space="preserve">-visualizar o resultado na tela de </w:t>
      </w:r>
      <w:r w:rsidR="00FB0B26" w:rsidRPr="000C5849">
        <w:rPr>
          <w:rStyle w:val="TF-COURIER10"/>
        </w:rPr>
        <w:t>Ambiente Gráfico</w:t>
      </w:r>
      <w:r w:rsidR="00FB0B26">
        <w:t xml:space="preserve">, podendo fazer alterações nos valores de </w:t>
      </w:r>
      <w:r w:rsidR="00FB0B26" w:rsidRPr="000C5849">
        <w:rPr>
          <w:rStyle w:val="TF-COURIER10"/>
        </w:rPr>
        <w:t>Transladar</w:t>
      </w:r>
      <w:r w:rsidR="00FB0B26">
        <w:t xml:space="preserve">, </w:t>
      </w:r>
      <w:r w:rsidR="00FB0B26" w:rsidRPr="000C5849">
        <w:rPr>
          <w:rStyle w:val="TF-COURIER10"/>
        </w:rPr>
        <w:t>Rotacionar</w:t>
      </w:r>
      <w:r w:rsidR="00FB0B26">
        <w:t xml:space="preserve"> e </w:t>
      </w:r>
      <w:r w:rsidR="00FB0B26" w:rsidRPr="000C5849">
        <w:rPr>
          <w:rStyle w:val="TF-COURIER10"/>
        </w:rPr>
        <w:t>Escalar</w:t>
      </w:r>
      <w:r w:rsidR="00FB0B26">
        <w:t xml:space="preserve"> para obter o resultado desejado</w:t>
      </w:r>
      <w:r w:rsidR="00EF68D6">
        <w:t xml:space="preserve"> que é apresentado na tela</w:t>
      </w:r>
      <w:r w:rsidR="00DA714D">
        <w:t xml:space="preserve"> </w:t>
      </w:r>
      <w:r w:rsidR="00DA714D" w:rsidRPr="00143A96">
        <w:rPr>
          <w:rStyle w:val="TF-COURIER10"/>
        </w:rPr>
        <w:t>Visualizador</w:t>
      </w:r>
      <w:r w:rsidR="00BC035F">
        <w:t xml:space="preserve"> (</w:t>
      </w:r>
      <w:r w:rsidR="007A5CF2">
        <w:t>BUTTENBERG</w:t>
      </w:r>
      <w:r w:rsidR="00BC035F">
        <w:t>, 2020)</w:t>
      </w:r>
      <w:r w:rsidR="00DA714D">
        <w:t>.</w:t>
      </w:r>
    </w:p>
    <w:p w14:paraId="4D6F3677" w14:textId="13A855EA" w:rsidR="00B11546" w:rsidRDefault="00BC035F" w:rsidP="00631F59">
      <w:pPr>
        <w:pStyle w:val="TF-TEXTO"/>
      </w:pPr>
      <w:r>
        <w:t xml:space="preserve">Ao concluir o projeto, </w:t>
      </w:r>
      <w:proofErr w:type="spellStart"/>
      <w:r>
        <w:t>Buttenberg</w:t>
      </w:r>
      <w:proofErr w:type="spellEnd"/>
      <w:r>
        <w:t xml:space="preserve"> (2020) demonstra que os objetivos específicos foram parcialmente cumpridos, visto que algumas funcionalidades propostas, como </w:t>
      </w:r>
      <w:r w:rsidR="003F7E9B">
        <w:t xml:space="preserve">os objetos </w:t>
      </w:r>
      <w:r w:rsidR="003F7E9B" w:rsidRPr="000C5849">
        <w:rPr>
          <w:rStyle w:val="TF-COURIER10"/>
        </w:rPr>
        <w:t>Polígon</w:t>
      </w:r>
      <w:r w:rsidR="000C5849" w:rsidRPr="000C5849">
        <w:rPr>
          <w:rStyle w:val="TF-COURIER10"/>
        </w:rPr>
        <w:t>o</w:t>
      </w:r>
      <w:r w:rsidR="003F7E9B">
        <w:t xml:space="preserve"> e </w:t>
      </w:r>
      <w:proofErr w:type="spellStart"/>
      <w:r w:rsidR="000C5849" w:rsidRPr="000C5849">
        <w:rPr>
          <w:rStyle w:val="TF-COURIER10"/>
        </w:rPr>
        <w:t>Spline</w:t>
      </w:r>
      <w:proofErr w:type="spellEnd"/>
      <w:r w:rsidR="003F7E9B">
        <w:t xml:space="preserve"> não foram implementados. </w:t>
      </w:r>
      <w:r w:rsidR="00DA714D">
        <w:t xml:space="preserve"> </w:t>
      </w:r>
    </w:p>
    <w:p w14:paraId="70E40C4A" w14:textId="35B1AB3A" w:rsidR="005D63A4" w:rsidRDefault="00837CF6" w:rsidP="00F715D5">
      <w:pPr>
        <w:pStyle w:val="Ttulo1"/>
      </w:pPr>
      <w:r>
        <w:t>PROPOSTA</w:t>
      </w:r>
      <w:r w:rsidR="003E787B">
        <w:t xml:space="preserve"> DA FERRAMENTA</w:t>
      </w:r>
    </w:p>
    <w:p w14:paraId="52C4221D" w14:textId="666A54A6" w:rsidR="006C73BC" w:rsidRDefault="006C73BC" w:rsidP="00451B94">
      <w:pPr>
        <w:pStyle w:val="TF-TEXTO"/>
      </w:pPr>
      <w:r>
        <w:t>Nesta seção será apresentada a justificativa do projeto</w:t>
      </w:r>
      <w:r w:rsidR="00A3256B">
        <w:t xml:space="preserve"> que será desenvolvido, bem como seus principais requisitos e metodologia que será utilizada.</w:t>
      </w:r>
    </w:p>
    <w:p w14:paraId="62F25ABA" w14:textId="77777777" w:rsidR="00451B94" w:rsidRDefault="00451B94" w:rsidP="00CE38FD">
      <w:pPr>
        <w:pStyle w:val="Ttulo2"/>
      </w:pPr>
      <w:bookmarkStart w:id="64" w:name="_Toc54164915"/>
      <w:bookmarkStart w:id="65" w:name="_Toc54165669"/>
      <w:bookmarkStart w:id="66" w:name="_Toc54169327"/>
      <w:bookmarkStart w:id="67" w:name="_Toc96347433"/>
      <w:bookmarkStart w:id="68" w:name="_Toc96357717"/>
      <w:bookmarkStart w:id="69" w:name="_Toc96491860"/>
      <w:bookmarkStart w:id="70" w:name="_Toc351015594"/>
      <w:r>
        <w:t>JUSTIFICATIVA</w:t>
      </w:r>
    </w:p>
    <w:p w14:paraId="78305E65" w14:textId="76EDA407" w:rsidR="006B0760" w:rsidRDefault="00E232EE" w:rsidP="0045743D">
      <w:pPr>
        <w:pStyle w:val="TF-TEXTO"/>
      </w:pPr>
      <w:r>
        <w:t>O</w:t>
      </w:r>
      <w:r w:rsidR="00C86921">
        <w:t xml:space="preserve">s alunos </w:t>
      </w:r>
      <w:r w:rsidR="002606DA">
        <w:t xml:space="preserve">de computação </w:t>
      </w:r>
      <w:commentRangeStart w:id="71"/>
      <w:r w:rsidR="002606DA">
        <w:t>apresentam</w:t>
      </w:r>
      <w:r w:rsidR="00F81BF3">
        <w:t xml:space="preserve"> de forma evidente</w:t>
      </w:r>
      <w:r w:rsidR="002606DA">
        <w:t xml:space="preserve"> </w:t>
      </w:r>
      <w:r>
        <w:t xml:space="preserve">uma dificuldade </w:t>
      </w:r>
      <w:r w:rsidR="00450A6B">
        <w:t>de entendimento</w:t>
      </w:r>
      <w:r w:rsidR="00CF61EE">
        <w:t xml:space="preserve"> maior</w:t>
      </w:r>
      <w:r w:rsidR="00450A6B">
        <w:t xml:space="preserve"> </w:t>
      </w:r>
      <w:commentRangeEnd w:id="71"/>
      <w:r w:rsidR="00F715D5">
        <w:rPr>
          <w:rStyle w:val="Refdecomentrio"/>
        </w:rPr>
        <w:commentReference w:id="71"/>
      </w:r>
      <w:r w:rsidR="00F81BF3">
        <w:t xml:space="preserve">com a disciplina de </w:t>
      </w:r>
      <w:del w:id="72" w:author="Dalton Solano dos Reis" w:date="2023-09-20T17:20:00Z">
        <w:r w:rsidR="00F81BF3" w:rsidDel="00F715D5">
          <w:delText xml:space="preserve">computação </w:delText>
        </w:r>
      </w:del>
      <w:ins w:id="73" w:author="Dalton Solano dos Reis" w:date="2023-09-20T17:20:00Z">
        <w:r w:rsidR="00F715D5">
          <w:t>C</w:t>
        </w:r>
        <w:r w:rsidR="00F715D5">
          <w:t xml:space="preserve">omputação </w:t>
        </w:r>
      </w:ins>
      <w:del w:id="74" w:author="Dalton Solano dos Reis" w:date="2023-09-20T17:20:00Z">
        <w:r w:rsidR="00F81BF3" w:rsidDel="00F715D5">
          <w:delText>gráfica</w:delText>
        </w:r>
        <w:r w:rsidR="005544F1" w:rsidDel="00F715D5">
          <w:delText xml:space="preserve"> </w:delText>
        </w:r>
      </w:del>
      <w:ins w:id="75" w:author="Dalton Solano dos Reis" w:date="2023-09-20T17:20:00Z">
        <w:r w:rsidR="00F715D5">
          <w:t>G</w:t>
        </w:r>
        <w:r w:rsidR="00F715D5">
          <w:t xml:space="preserve">ráfica </w:t>
        </w:r>
      </w:ins>
      <w:r w:rsidR="005544F1">
        <w:t>(CG)</w:t>
      </w:r>
      <w:r w:rsidR="00CF61EE">
        <w:t xml:space="preserve"> do que com as outras disciplinas do curso</w:t>
      </w:r>
      <w:ins w:id="76" w:author="Dalton Solano dos Reis" w:date="2023-09-20T17:21:00Z">
        <w:r w:rsidR="00F715D5">
          <w:t xml:space="preserve"> principalmente relacionadas com a representação no espaço em 3D</w:t>
        </w:r>
      </w:ins>
      <w:r w:rsidR="00CF61EE">
        <w:t>. Isso se dá pelo fato de que</w:t>
      </w:r>
      <w:r w:rsidR="0045743D">
        <w:t xml:space="preserve"> é preciso abstrair o espaço 3D</w:t>
      </w:r>
      <w:r w:rsidR="006A5A72">
        <w:t xml:space="preserve">, </w:t>
      </w:r>
      <w:r w:rsidR="000D7EE0">
        <w:t>sendo necessário</w:t>
      </w:r>
      <w:r w:rsidR="004763D0">
        <w:t xml:space="preserve"> entender</w:t>
      </w:r>
      <w:r w:rsidR="006A5A72">
        <w:t xml:space="preserve"> como que funciona a matriz de transformação e </w:t>
      </w:r>
      <w:r w:rsidR="004763D0">
        <w:t>aplicá-la a objetos gráficos da cena.</w:t>
      </w:r>
    </w:p>
    <w:p w14:paraId="397D9C69" w14:textId="0BF95EB7" w:rsidR="00BA03C0" w:rsidRDefault="00BA03C0" w:rsidP="0045743D">
      <w:pPr>
        <w:pStyle w:val="TF-TEXTO"/>
      </w:pPr>
      <w:commentRangeStart w:id="77"/>
      <w:r>
        <w:t xml:space="preserve">Visando </w:t>
      </w:r>
      <w:commentRangeEnd w:id="77"/>
      <w:r w:rsidR="00F715D5">
        <w:rPr>
          <w:rStyle w:val="Refdecomentrio"/>
        </w:rPr>
        <w:commentReference w:id="77"/>
      </w:r>
      <w:r w:rsidR="005544F1">
        <w:t>contribuir com o aprendizado de CG</w:t>
      </w:r>
      <w:r w:rsidR="00B61303">
        <w:t xml:space="preserve">, esse trabalho pretende </w:t>
      </w:r>
      <w:r w:rsidR="0010244E">
        <w:t xml:space="preserve">continuar com o antigo </w:t>
      </w:r>
      <w:proofErr w:type="spellStart"/>
      <w:r w:rsidR="0010244E">
        <w:t>VisEdu</w:t>
      </w:r>
      <w:proofErr w:type="spellEnd"/>
      <w:r w:rsidR="0010244E">
        <w:t>-CG</w:t>
      </w:r>
      <w:r w:rsidR="00772844">
        <w:t xml:space="preserve">, trazendo novas funcionalidades </w:t>
      </w:r>
      <w:r w:rsidR="00422CFC">
        <w:t>e interface mais amigável para gerar maior</w:t>
      </w:r>
      <w:r w:rsidR="00A714A6">
        <w:t xml:space="preserve"> engajamento</w:t>
      </w:r>
      <w:del w:id="78" w:author="Dalton Solano dos Reis" w:date="2023-09-20T17:23:00Z">
        <w:r w:rsidR="00A714A6" w:rsidDel="00F715D5">
          <w:delText>/</w:delText>
        </w:r>
      </w:del>
      <w:ins w:id="79" w:author="Dalton Solano dos Reis" w:date="2023-09-20T17:23:00Z">
        <w:r w:rsidR="00F715D5">
          <w:t xml:space="preserve"> e </w:t>
        </w:r>
      </w:ins>
      <w:r w:rsidR="00A714A6">
        <w:t>interesse dos usuários finais.</w:t>
      </w:r>
    </w:p>
    <w:p w14:paraId="4F5F42C6" w14:textId="3F3AF3F3" w:rsidR="00036045" w:rsidRDefault="00036045" w:rsidP="0045743D">
      <w:pPr>
        <w:pStyle w:val="TF-TEXTO"/>
      </w:pPr>
      <w:r>
        <w:t>Para tanto, fo</w:t>
      </w:r>
      <w:r w:rsidR="007233AE">
        <w:t>ram observadas as principais características e funcionalidades dos trabalhos correlatos e da última versão do projeto</w:t>
      </w:r>
      <w:r w:rsidR="00AD76C1">
        <w:t xml:space="preserve">, </w:t>
      </w:r>
      <w:r w:rsidR="00AE1CFE">
        <w:t>a fim</w:t>
      </w:r>
      <w:r w:rsidR="00AD76C1">
        <w:t xml:space="preserve"> de extrair </w:t>
      </w:r>
      <w:r w:rsidR="00CE4D6C">
        <w:t xml:space="preserve">os pontos mais fortes </w:t>
      </w:r>
      <w:r w:rsidR="00ED6741">
        <w:t>para a versão atual.</w:t>
      </w:r>
      <w:r w:rsidR="009F6785">
        <w:t xml:space="preserve"> A seguir, é apresentado o </w:t>
      </w:r>
      <w:r w:rsidR="003B572F">
        <w:fldChar w:fldCharType="begin"/>
      </w:r>
      <w:r w:rsidR="003B572F">
        <w:instrText xml:space="preserve"> REF _Ref52025161 \h </w:instrText>
      </w:r>
      <w:r w:rsidR="003B572F">
        <w:fldChar w:fldCharType="separate"/>
      </w:r>
      <w:r w:rsidR="003B572F">
        <w:t xml:space="preserve">Quadro </w:t>
      </w:r>
      <w:r w:rsidR="003B572F">
        <w:rPr>
          <w:noProof/>
        </w:rPr>
        <w:t>1</w:t>
      </w:r>
      <w:r w:rsidR="003B572F">
        <w:fldChar w:fldCharType="end"/>
      </w:r>
      <w:r w:rsidR="009F6785">
        <w:t xml:space="preserve">, onde </w:t>
      </w:r>
      <w:r w:rsidR="003662B2">
        <w:t xml:space="preserve">cada coluna é um trabalho </w:t>
      </w:r>
      <w:r w:rsidR="000A00B5">
        <w:t>examinado e cada linha uma característica, e s</w:t>
      </w:r>
      <w:r w:rsidR="00BE3483">
        <w:t xml:space="preserve">ua existência é verificada por um ‘X’ no respectivo </w:t>
      </w:r>
      <w:r w:rsidR="00F071EC">
        <w:t>artigo</w:t>
      </w:r>
      <w:r w:rsidR="00AE1CFE">
        <w:t xml:space="preserve"> </w:t>
      </w:r>
      <w:r w:rsidR="00B12AF1">
        <w:t>ou com</w:t>
      </w:r>
      <w:r w:rsidR="00AE1CFE">
        <w:t xml:space="preserve"> </w:t>
      </w:r>
      <w:r w:rsidR="0011269F">
        <w:t>uma explicação detalhada</w:t>
      </w:r>
      <w:r w:rsidR="00F071EC">
        <w:t>.</w:t>
      </w:r>
    </w:p>
    <w:p w14:paraId="72A23E67" w14:textId="6550DAF2" w:rsidR="006B0760" w:rsidRDefault="006B0760" w:rsidP="006B0760">
      <w:pPr>
        <w:pStyle w:val="TF-LEGENDA"/>
      </w:pPr>
      <w:bookmarkStart w:id="80" w:name="_Ref52025161"/>
      <w:bookmarkStart w:id="81" w:name="_Ref145754296"/>
      <w:r>
        <w:lastRenderedPageBreak/>
        <w:t xml:space="preserve">Quadro </w:t>
      </w:r>
      <w:fldSimple w:instr=" SEQ Quadro \* ARABIC ">
        <w:r w:rsidR="006D2982">
          <w:rPr>
            <w:noProof/>
          </w:rPr>
          <w:t>1</w:t>
        </w:r>
      </w:fldSimple>
      <w:bookmarkEnd w:id="80"/>
      <w:r>
        <w:t xml:space="preserve"> - </w:t>
      </w:r>
      <w:r w:rsidR="00F3649F">
        <w:t>Comparativo</w:t>
      </w:r>
      <w:r>
        <w:t xml:space="preserve"> dos trabalhos correlatos</w:t>
      </w:r>
      <w:r w:rsidR="00F071EC">
        <w:t xml:space="preserve"> e </w:t>
      </w:r>
      <w:r w:rsidR="00213C6C">
        <w:t>última versão do projeto</w:t>
      </w:r>
      <w:bookmarkEnd w:id="81"/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48"/>
        <w:gridCol w:w="1559"/>
        <w:gridCol w:w="1417"/>
        <w:gridCol w:w="1668"/>
        <w:gridCol w:w="1701"/>
      </w:tblGrid>
      <w:tr w:rsidR="00442F1C" w14:paraId="4DC82DAE" w14:textId="19881EBD" w:rsidTr="00D90905">
        <w:trPr>
          <w:trHeight w:val="567"/>
          <w:jc w:val="center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442F1C" w:rsidRPr="007D4566" w:rsidRDefault="00442F1C" w:rsidP="00442F1C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442F1C" w:rsidRDefault="00442F1C" w:rsidP="00442F1C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" filled="f" stroked="f">
                      <v:textbox>
                        <w:txbxContent>
                          <w:p w14:paraId="307860C1" w14:textId="77777777" w:rsidR="00442F1C" w:rsidRDefault="00442F1C" w:rsidP="00442F1C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442F1C" w:rsidRDefault="00442F1C" w:rsidP="00ED0B53">
                                  <w:pPr>
                                    <w:pStyle w:val="TF-TEXTOQUADRO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Caixa de Texto 217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" filled="f" stroked="f">
                      <v:textbox>
                        <w:txbxContent>
                          <w:p w14:paraId="368FBAE3" w14:textId="77777777" w:rsidR="00442F1C" w:rsidRDefault="00442F1C" w:rsidP="00ED0B53">
                            <w:pPr>
                              <w:pStyle w:val="TF-TEXTOQUADRO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346CD0EE" w14:textId="60CE9333" w:rsidR="00442F1C" w:rsidRDefault="00442F1C" w:rsidP="00442F1C">
            <w:pPr>
              <w:pStyle w:val="TF-TEXTOQUADRO"/>
              <w:jc w:val="center"/>
            </w:pPr>
            <w:proofErr w:type="spellStart"/>
            <w:r>
              <w:t>Scratchim</w:t>
            </w:r>
            <w:proofErr w:type="spellEnd"/>
            <w:r>
              <w:t xml:space="preserve"> (RODRIGUES </w:t>
            </w:r>
            <w:r w:rsidRPr="00737DFE">
              <w:rPr>
                <w:i/>
                <w:iCs/>
              </w:rPr>
              <w:t>et al</w:t>
            </w:r>
            <w:r>
              <w:rPr>
                <w:i/>
                <w:iCs/>
              </w:rPr>
              <w:t>.</w:t>
            </w:r>
            <w:r>
              <w:t>, 2022)</w:t>
            </w:r>
          </w:p>
        </w:tc>
        <w:tc>
          <w:tcPr>
            <w:tcW w:w="1417" w:type="dxa"/>
            <w:shd w:val="clear" w:color="auto" w:fill="A6A6A6"/>
            <w:vAlign w:val="center"/>
          </w:tcPr>
          <w:p w14:paraId="4D97FD72" w14:textId="1BE746EC" w:rsidR="00442F1C" w:rsidRDefault="00442F1C" w:rsidP="00442F1C">
            <w:pPr>
              <w:pStyle w:val="TF-TEXTOQUADRO"/>
              <w:jc w:val="center"/>
            </w:pPr>
            <w:proofErr w:type="spellStart"/>
            <w:r>
              <w:t>GeNiAl</w:t>
            </w:r>
            <w:proofErr w:type="spellEnd"/>
            <w:r>
              <w:t xml:space="preserve"> (BARROS </w:t>
            </w:r>
            <w:r w:rsidRPr="008F4575">
              <w:rPr>
                <w:i/>
                <w:iCs/>
              </w:rPr>
              <w:t>et al</w:t>
            </w:r>
            <w:r>
              <w:rPr>
                <w:i/>
                <w:iCs/>
              </w:rPr>
              <w:t>.</w:t>
            </w:r>
            <w:r w:rsidRPr="000D3CFE">
              <w:t>,</w:t>
            </w:r>
            <w:r>
              <w:t xml:space="preserve"> 2022)</w:t>
            </w:r>
          </w:p>
        </w:tc>
        <w:tc>
          <w:tcPr>
            <w:tcW w:w="1668" w:type="dxa"/>
            <w:shd w:val="clear" w:color="auto" w:fill="A6A6A6"/>
            <w:vAlign w:val="center"/>
          </w:tcPr>
          <w:p w14:paraId="14B225CD" w14:textId="5855EC81" w:rsidR="00442F1C" w:rsidRDefault="00442F1C" w:rsidP="00442F1C">
            <w:pPr>
              <w:pStyle w:val="TF-TEXTOQUADRO"/>
              <w:jc w:val="center"/>
            </w:pPr>
            <w:proofErr w:type="spellStart"/>
            <w:r>
              <w:t>OrbitAndo</w:t>
            </w:r>
            <w:proofErr w:type="spellEnd"/>
            <w:r>
              <w:t xml:space="preserve"> (SIEDLER </w:t>
            </w:r>
            <w:r w:rsidRPr="001A1446">
              <w:rPr>
                <w:i/>
                <w:iCs/>
              </w:rPr>
              <w:t>et al</w:t>
            </w:r>
            <w:r>
              <w:rPr>
                <w:i/>
                <w:iCs/>
              </w:rPr>
              <w:t>.</w:t>
            </w:r>
            <w:r w:rsidRPr="000D3CFE">
              <w:t xml:space="preserve">, </w:t>
            </w:r>
            <w:r>
              <w:t>2022)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6B9716BE" w14:textId="50796799" w:rsidR="00442F1C" w:rsidRDefault="00442F1C" w:rsidP="00442F1C">
            <w:pPr>
              <w:pStyle w:val="TF-TEXTOQUADRO"/>
              <w:jc w:val="center"/>
            </w:pPr>
            <w:proofErr w:type="spellStart"/>
            <w:r>
              <w:t>VisEdu</w:t>
            </w:r>
            <w:proofErr w:type="spellEnd"/>
            <w:r>
              <w:t>-CG</w:t>
            </w:r>
            <w:r w:rsidR="009430B3">
              <w:t xml:space="preserve"> </w:t>
            </w:r>
            <w:r w:rsidR="00442299">
              <w:t>5</w:t>
            </w:r>
            <w:r w:rsidR="009430B3">
              <w:t>.0</w:t>
            </w:r>
            <w:r>
              <w:t xml:space="preserve"> (BUTTENBERG</w:t>
            </w:r>
            <w:r w:rsidRPr="000D3CFE">
              <w:t xml:space="preserve">, </w:t>
            </w:r>
            <w:r>
              <w:t>2020)</w:t>
            </w:r>
          </w:p>
        </w:tc>
      </w:tr>
      <w:tr w:rsidR="00442F1C" w14:paraId="3380952D" w14:textId="31424BE6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138D3B43" w14:textId="3C33AAF4" w:rsidR="00442F1C" w:rsidRDefault="00AE1CFE" w:rsidP="00442F1C">
            <w:pPr>
              <w:pStyle w:val="TF-TEXTOQUADRO"/>
            </w:pPr>
            <w:r>
              <w:t>Existe i</w:t>
            </w:r>
            <w:r w:rsidR="00792997">
              <w:t>nteração com o aluno por meio de peças</w:t>
            </w:r>
          </w:p>
        </w:tc>
        <w:tc>
          <w:tcPr>
            <w:tcW w:w="1559" w:type="dxa"/>
            <w:shd w:val="clear" w:color="auto" w:fill="auto"/>
          </w:tcPr>
          <w:p w14:paraId="2C274505" w14:textId="0AEC762F" w:rsidR="00442F1C" w:rsidRDefault="0011269F" w:rsidP="00B4773C">
            <w:pPr>
              <w:pStyle w:val="TF-TEXTOQUADROCentralizado"/>
            </w:pPr>
            <w:r>
              <w:t>X</w:t>
            </w:r>
          </w:p>
        </w:tc>
        <w:tc>
          <w:tcPr>
            <w:tcW w:w="1417" w:type="dxa"/>
            <w:shd w:val="clear" w:color="auto" w:fill="auto"/>
          </w:tcPr>
          <w:p w14:paraId="798F95D2" w14:textId="77777777" w:rsidR="00442F1C" w:rsidRDefault="00442F1C" w:rsidP="00442F1C">
            <w:pPr>
              <w:pStyle w:val="TF-TEXTOQUADRO"/>
            </w:pPr>
          </w:p>
        </w:tc>
        <w:tc>
          <w:tcPr>
            <w:tcW w:w="1668" w:type="dxa"/>
          </w:tcPr>
          <w:p w14:paraId="1072D6A7" w14:textId="77777777" w:rsidR="00442F1C" w:rsidRDefault="00442F1C" w:rsidP="00442F1C">
            <w:pPr>
              <w:pStyle w:val="TF-TEXTOQUADRO"/>
            </w:pPr>
          </w:p>
        </w:tc>
        <w:tc>
          <w:tcPr>
            <w:tcW w:w="1701" w:type="dxa"/>
          </w:tcPr>
          <w:p w14:paraId="57240F09" w14:textId="39647223" w:rsidR="00442F1C" w:rsidRDefault="00081508" w:rsidP="00081508">
            <w:pPr>
              <w:pStyle w:val="TF-TEXTOQUADROCentralizado"/>
            </w:pPr>
            <w:r>
              <w:t>X</w:t>
            </w:r>
          </w:p>
        </w:tc>
      </w:tr>
      <w:tr w:rsidR="00442F1C" w14:paraId="615D3CA3" w14:textId="52E55456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66E7B883" w14:textId="75F144FE" w:rsidR="00442F1C" w:rsidRDefault="00AE1CFE" w:rsidP="00442F1C">
            <w:pPr>
              <w:pStyle w:val="TF-TEXTOQUADRO"/>
            </w:pPr>
            <w:r>
              <w:t>É um software educacional</w:t>
            </w:r>
          </w:p>
        </w:tc>
        <w:tc>
          <w:tcPr>
            <w:tcW w:w="1559" w:type="dxa"/>
            <w:shd w:val="clear" w:color="auto" w:fill="auto"/>
          </w:tcPr>
          <w:p w14:paraId="629E5946" w14:textId="6EA6EC8E" w:rsidR="00442F1C" w:rsidRDefault="00442F1C" w:rsidP="00081508">
            <w:pPr>
              <w:pStyle w:val="TF-TEXTOQUADROCentralizado"/>
            </w:pPr>
          </w:p>
        </w:tc>
        <w:tc>
          <w:tcPr>
            <w:tcW w:w="1417" w:type="dxa"/>
            <w:shd w:val="clear" w:color="auto" w:fill="auto"/>
          </w:tcPr>
          <w:p w14:paraId="6FD3AA8B" w14:textId="0AD07628" w:rsidR="00442F1C" w:rsidRDefault="00081508" w:rsidP="00081508">
            <w:pPr>
              <w:pStyle w:val="TF-TEXTOQUADROCentralizado"/>
            </w:pPr>
            <w:r>
              <w:t>X</w:t>
            </w:r>
          </w:p>
        </w:tc>
        <w:tc>
          <w:tcPr>
            <w:tcW w:w="1668" w:type="dxa"/>
          </w:tcPr>
          <w:p w14:paraId="73E37C78" w14:textId="7A5195C6" w:rsidR="00442F1C" w:rsidRDefault="00081508" w:rsidP="00081508">
            <w:pPr>
              <w:pStyle w:val="TF-TEXTOQUADROCentralizado"/>
            </w:pPr>
            <w:r>
              <w:t>X</w:t>
            </w:r>
          </w:p>
        </w:tc>
        <w:tc>
          <w:tcPr>
            <w:tcW w:w="1701" w:type="dxa"/>
          </w:tcPr>
          <w:p w14:paraId="6B4F223D" w14:textId="087F3BDB" w:rsidR="00442F1C" w:rsidRPr="00081508" w:rsidRDefault="00081508" w:rsidP="00081508">
            <w:pPr>
              <w:pStyle w:val="TF-TEXTOQUADROCentralizado"/>
            </w:pPr>
            <w:r>
              <w:t>X</w:t>
            </w:r>
          </w:p>
        </w:tc>
      </w:tr>
      <w:tr w:rsidR="00442F1C" w14:paraId="11F453D2" w14:textId="1F34C63B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50EC2C27" w14:textId="2B4FF80C" w:rsidR="00442F1C" w:rsidRDefault="00A77E77" w:rsidP="00442F1C">
            <w:pPr>
              <w:pStyle w:val="TF-TEXTOQUADRO"/>
            </w:pPr>
            <w:r>
              <w:t>Apresenta exercícios para validação do aprendizado</w:t>
            </w:r>
          </w:p>
        </w:tc>
        <w:tc>
          <w:tcPr>
            <w:tcW w:w="1559" w:type="dxa"/>
            <w:shd w:val="clear" w:color="auto" w:fill="auto"/>
          </w:tcPr>
          <w:p w14:paraId="0F66C670" w14:textId="35EBBA01" w:rsidR="00442F1C" w:rsidRDefault="00A77E77" w:rsidP="00A77E77">
            <w:pPr>
              <w:pStyle w:val="TF-TEXTOQUADROCentralizado"/>
            </w:pPr>
            <w:r>
              <w:t>X</w:t>
            </w:r>
          </w:p>
        </w:tc>
        <w:tc>
          <w:tcPr>
            <w:tcW w:w="1417" w:type="dxa"/>
            <w:shd w:val="clear" w:color="auto" w:fill="auto"/>
          </w:tcPr>
          <w:p w14:paraId="74D76A3C" w14:textId="2F4B8371" w:rsidR="00442F1C" w:rsidRDefault="00A77E77" w:rsidP="00A77E77">
            <w:pPr>
              <w:pStyle w:val="TF-TEXTOQUADROCentralizado"/>
            </w:pPr>
            <w:r>
              <w:t>X</w:t>
            </w:r>
          </w:p>
        </w:tc>
        <w:tc>
          <w:tcPr>
            <w:tcW w:w="1668" w:type="dxa"/>
          </w:tcPr>
          <w:p w14:paraId="08BF9E63" w14:textId="7EFE6009" w:rsidR="00442F1C" w:rsidRDefault="00A77E77" w:rsidP="00A77E77">
            <w:pPr>
              <w:pStyle w:val="TF-TEXTOQUADROCentralizado"/>
            </w:pPr>
            <w:r>
              <w:t>X</w:t>
            </w:r>
          </w:p>
        </w:tc>
        <w:tc>
          <w:tcPr>
            <w:tcW w:w="1701" w:type="dxa"/>
          </w:tcPr>
          <w:p w14:paraId="7FD219B3" w14:textId="655854F1" w:rsidR="00442F1C" w:rsidRDefault="00442F1C" w:rsidP="00A77E77">
            <w:pPr>
              <w:pStyle w:val="TF-TEXTOQUADROCentralizado"/>
            </w:pPr>
          </w:p>
        </w:tc>
      </w:tr>
      <w:tr w:rsidR="00442F1C" w14:paraId="4BD4C8AE" w14:textId="23A7A0FC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65404E7E" w14:textId="34B1C0DF" w:rsidR="00442F1C" w:rsidRDefault="002B11D2" w:rsidP="00442F1C">
            <w:pPr>
              <w:pStyle w:val="TF-TEXTOQUADRO"/>
            </w:pPr>
            <w:commentRangeStart w:id="82"/>
            <w:r>
              <w:t>Apresenta tutorial</w:t>
            </w:r>
            <w:r w:rsidR="006B756E">
              <w:t xml:space="preserve"> explicando o uso da ferramenta</w:t>
            </w:r>
            <w:commentRangeEnd w:id="82"/>
            <w:r w:rsidR="00F715D5">
              <w:rPr>
                <w:rStyle w:val="Refdecomentrio"/>
              </w:rPr>
              <w:commentReference w:id="82"/>
            </w:r>
          </w:p>
        </w:tc>
        <w:tc>
          <w:tcPr>
            <w:tcW w:w="1559" w:type="dxa"/>
            <w:shd w:val="clear" w:color="auto" w:fill="auto"/>
          </w:tcPr>
          <w:p w14:paraId="6F10223E" w14:textId="22410A19" w:rsidR="00442F1C" w:rsidRDefault="006B756E" w:rsidP="006B756E">
            <w:pPr>
              <w:pStyle w:val="TF-TEXTOQUADROCentralizado"/>
            </w:pPr>
            <w:r>
              <w:t>X</w:t>
            </w:r>
          </w:p>
        </w:tc>
        <w:tc>
          <w:tcPr>
            <w:tcW w:w="1417" w:type="dxa"/>
            <w:shd w:val="clear" w:color="auto" w:fill="auto"/>
          </w:tcPr>
          <w:p w14:paraId="58FEA8FF" w14:textId="77777777" w:rsidR="00442F1C" w:rsidRDefault="00442F1C" w:rsidP="006B756E">
            <w:pPr>
              <w:pStyle w:val="TF-TEXTOQUADROCentralizado"/>
            </w:pPr>
          </w:p>
        </w:tc>
        <w:tc>
          <w:tcPr>
            <w:tcW w:w="1668" w:type="dxa"/>
          </w:tcPr>
          <w:p w14:paraId="59BA56E8" w14:textId="77777777" w:rsidR="00442F1C" w:rsidRDefault="00442F1C" w:rsidP="006B756E">
            <w:pPr>
              <w:pStyle w:val="TF-TEXTOQUADROCentralizado"/>
            </w:pPr>
          </w:p>
        </w:tc>
        <w:tc>
          <w:tcPr>
            <w:tcW w:w="1701" w:type="dxa"/>
          </w:tcPr>
          <w:p w14:paraId="6541062C" w14:textId="342D27D1" w:rsidR="00442F1C" w:rsidRDefault="006B756E" w:rsidP="006B756E">
            <w:pPr>
              <w:pStyle w:val="TF-TEXTOQUADROCentralizado"/>
            </w:pPr>
            <w:r>
              <w:t>X</w:t>
            </w:r>
          </w:p>
        </w:tc>
      </w:tr>
      <w:tr w:rsidR="00442F1C" w14:paraId="19269749" w14:textId="54BA2014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3D239ECB" w14:textId="143A97FD" w:rsidR="00442F1C" w:rsidRDefault="00AF769C" w:rsidP="00442F1C">
            <w:pPr>
              <w:pStyle w:val="TF-TEXTOQUADRO"/>
            </w:pPr>
            <w:r>
              <w:t xml:space="preserve">Apresenta conteúdos teóricos </w:t>
            </w:r>
            <w:r w:rsidR="0032587B">
              <w:t>para maior entendimento</w:t>
            </w:r>
          </w:p>
        </w:tc>
        <w:tc>
          <w:tcPr>
            <w:tcW w:w="1559" w:type="dxa"/>
            <w:shd w:val="clear" w:color="auto" w:fill="auto"/>
          </w:tcPr>
          <w:p w14:paraId="1A8F9496" w14:textId="26E58187" w:rsidR="00442F1C" w:rsidRDefault="0032587B" w:rsidP="00683CFE">
            <w:pPr>
              <w:pStyle w:val="TF-TEXTOQUADROCentralizado"/>
            </w:pPr>
            <w:r>
              <w:t>X</w:t>
            </w:r>
          </w:p>
        </w:tc>
        <w:tc>
          <w:tcPr>
            <w:tcW w:w="1417" w:type="dxa"/>
            <w:shd w:val="clear" w:color="auto" w:fill="auto"/>
          </w:tcPr>
          <w:p w14:paraId="1143F2DF" w14:textId="77777777" w:rsidR="00442F1C" w:rsidRDefault="00442F1C" w:rsidP="00683CFE">
            <w:pPr>
              <w:pStyle w:val="TF-TEXTOQUADROCentralizado"/>
            </w:pPr>
          </w:p>
        </w:tc>
        <w:tc>
          <w:tcPr>
            <w:tcW w:w="1668" w:type="dxa"/>
          </w:tcPr>
          <w:p w14:paraId="759B514A" w14:textId="1A62B719" w:rsidR="00442F1C" w:rsidRDefault="00683CFE" w:rsidP="00683CFE">
            <w:pPr>
              <w:pStyle w:val="TF-TEXTOQUADROCentralizado"/>
            </w:pPr>
            <w:r>
              <w:t>X</w:t>
            </w:r>
          </w:p>
        </w:tc>
        <w:tc>
          <w:tcPr>
            <w:tcW w:w="1701" w:type="dxa"/>
          </w:tcPr>
          <w:p w14:paraId="54AD19AC" w14:textId="66340B1D" w:rsidR="00442F1C" w:rsidRDefault="00442F1C" w:rsidP="00683CFE">
            <w:pPr>
              <w:pStyle w:val="TF-TEXTOQUADROCentralizado"/>
            </w:pPr>
          </w:p>
        </w:tc>
      </w:tr>
      <w:tr w:rsidR="00442F1C" w14:paraId="7B8B8132" w14:textId="0584581A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788677F3" w14:textId="209D50F5" w:rsidR="00442F1C" w:rsidRDefault="00B155CD" w:rsidP="00442F1C">
            <w:pPr>
              <w:pStyle w:val="TF-TEXTOQUADRO"/>
            </w:pPr>
            <w:r>
              <w:t>Possui acesso off-line</w:t>
            </w:r>
          </w:p>
        </w:tc>
        <w:tc>
          <w:tcPr>
            <w:tcW w:w="1559" w:type="dxa"/>
            <w:shd w:val="clear" w:color="auto" w:fill="auto"/>
          </w:tcPr>
          <w:p w14:paraId="59B49A77" w14:textId="4E378F76" w:rsidR="00442F1C" w:rsidRDefault="00B155CD" w:rsidP="00B155CD">
            <w:pPr>
              <w:pStyle w:val="TF-TEXTOQUADROCentralizado"/>
            </w:pPr>
            <w:r>
              <w:t>X</w:t>
            </w:r>
          </w:p>
        </w:tc>
        <w:tc>
          <w:tcPr>
            <w:tcW w:w="1417" w:type="dxa"/>
            <w:shd w:val="clear" w:color="auto" w:fill="auto"/>
          </w:tcPr>
          <w:p w14:paraId="0096A45F" w14:textId="77777777" w:rsidR="00442F1C" w:rsidRDefault="00442F1C" w:rsidP="00B155CD">
            <w:pPr>
              <w:pStyle w:val="TF-TEXTOQUADROCentralizado"/>
            </w:pPr>
          </w:p>
        </w:tc>
        <w:tc>
          <w:tcPr>
            <w:tcW w:w="1668" w:type="dxa"/>
          </w:tcPr>
          <w:p w14:paraId="788BA169" w14:textId="44876E25" w:rsidR="00442F1C" w:rsidRDefault="00B155CD" w:rsidP="00B155CD">
            <w:pPr>
              <w:pStyle w:val="TF-TEXTOQUADROCentralizado"/>
            </w:pPr>
            <w:r>
              <w:t>X</w:t>
            </w:r>
          </w:p>
        </w:tc>
        <w:tc>
          <w:tcPr>
            <w:tcW w:w="1701" w:type="dxa"/>
          </w:tcPr>
          <w:p w14:paraId="6101C514" w14:textId="658A6FB6" w:rsidR="00442F1C" w:rsidRDefault="00B627FE" w:rsidP="00B155CD">
            <w:pPr>
              <w:pStyle w:val="TF-TEXTOQUADROCentralizado"/>
            </w:pPr>
            <w:r>
              <w:t xml:space="preserve">(foi só </w:t>
            </w:r>
            <w:r w:rsidR="00B4773C">
              <w:t xml:space="preserve">WEB </w:t>
            </w:r>
            <w:commentRangeStart w:id="83"/>
            <w:proofErr w:type="gramStart"/>
            <w:r w:rsidR="00B4773C">
              <w:t>q</w:t>
            </w:r>
            <w:proofErr w:type="gramEnd"/>
            <w:r w:rsidR="00B4773C">
              <w:t xml:space="preserve"> ele </w:t>
            </w:r>
            <w:commentRangeEnd w:id="83"/>
            <w:r w:rsidR="00F715D5">
              <w:rPr>
                <w:rStyle w:val="Refdecomentrio"/>
              </w:rPr>
              <w:commentReference w:id="83"/>
            </w:r>
            <w:r w:rsidR="00B4773C">
              <w:t>fez né?)</w:t>
            </w:r>
          </w:p>
        </w:tc>
      </w:tr>
      <w:tr w:rsidR="00442F1C" w14:paraId="6EC8F5BD" w14:textId="70D17D1C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31E84560" w14:textId="4E4DB8C5" w:rsidR="00442F1C" w:rsidRDefault="00671D88" w:rsidP="00442F1C">
            <w:pPr>
              <w:pStyle w:val="TF-TEXTOQUADRO"/>
            </w:pPr>
            <w:r>
              <w:t>Foi desenvolvido em Unity</w:t>
            </w:r>
          </w:p>
        </w:tc>
        <w:tc>
          <w:tcPr>
            <w:tcW w:w="1559" w:type="dxa"/>
            <w:shd w:val="clear" w:color="auto" w:fill="auto"/>
          </w:tcPr>
          <w:p w14:paraId="36BA4CD1" w14:textId="77777777" w:rsidR="00442F1C" w:rsidRDefault="00442F1C" w:rsidP="008B451F">
            <w:pPr>
              <w:pStyle w:val="TF-TEXTOQUADROCentralizado"/>
            </w:pPr>
          </w:p>
        </w:tc>
        <w:tc>
          <w:tcPr>
            <w:tcW w:w="1417" w:type="dxa"/>
            <w:shd w:val="clear" w:color="auto" w:fill="auto"/>
          </w:tcPr>
          <w:p w14:paraId="2421B8B5" w14:textId="77777777" w:rsidR="00442F1C" w:rsidRDefault="00442F1C" w:rsidP="008B451F">
            <w:pPr>
              <w:pStyle w:val="TF-TEXTOQUADROCentralizado"/>
            </w:pPr>
          </w:p>
        </w:tc>
        <w:tc>
          <w:tcPr>
            <w:tcW w:w="1668" w:type="dxa"/>
          </w:tcPr>
          <w:p w14:paraId="1512BA32" w14:textId="4A6700A5" w:rsidR="00442F1C" w:rsidRDefault="008B451F" w:rsidP="008B451F">
            <w:pPr>
              <w:pStyle w:val="TF-TEXTOQUADROCentralizado"/>
            </w:pPr>
            <w:r>
              <w:t xml:space="preserve">Dois dos </w:t>
            </w:r>
            <w:r w:rsidR="00E24DBC">
              <w:t>três</w:t>
            </w:r>
            <w:r>
              <w:t xml:space="preserve"> jogos</w:t>
            </w:r>
          </w:p>
        </w:tc>
        <w:tc>
          <w:tcPr>
            <w:tcW w:w="1701" w:type="dxa"/>
          </w:tcPr>
          <w:p w14:paraId="1771E7C1" w14:textId="56FFCCD9" w:rsidR="00442F1C" w:rsidRDefault="008B451F" w:rsidP="008B451F">
            <w:pPr>
              <w:pStyle w:val="TF-TEXTOQUADROCentralizado"/>
            </w:pPr>
            <w:r>
              <w:t>X</w:t>
            </w:r>
          </w:p>
        </w:tc>
      </w:tr>
      <w:tr w:rsidR="008B451F" w14:paraId="35423D8B" w14:textId="77777777" w:rsidTr="00D90905">
        <w:trPr>
          <w:jc w:val="center"/>
        </w:trPr>
        <w:tc>
          <w:tcPr>
            <w:tcW w:w="3148" w:type="dxa"/>
            <w:shd w:val="clear" w:color="auto" w:fill="auto"/>
          </w:tcPr>
          <w:p w14:paraId="36D5FD38" w14:textId="054D400B" w:rsidR="008B451F" w:rsidRDefault="00373BD4" w:rsidP="00442F1C">
            <w:pPr>
              <w:pStyle w:val="TF-TEXTOQUADRO"/>
            </w:pPr>
            <w:r>
              <w:t>Disponibilidade</w:t>
            </w:r>
          </w:p>
        </w:tc>
        <w:tc>
          <w:tcPr>
            <w:tcW w:w="1559" w:type="dxa"/>
            <w:shd w:val="clear" w:color="auto" w:fill="auto"/>
          </w:tcPr>
          <w:p w14:paraId="4A602DC7" w14:textId="430437B1" w:rsidR="008B451F" w:rsidRDefault="00373BD4" w:rsidP="008B451F">
            <w:pPr>
              <w:pStyle w:val="TF-TEXTOQUADROCentralizado"/>
            </w:pPr>
            <w:r>
              <w:t>Físico</w:t>
            </w:r>
          </w:p>
        </w:tc>
        <w:tc>
          <w:tcPr>
            <w:tcW w:w="1417" w:type="dxa"/>
            <w:shd w:val="clear" w:color="auto" w:fill="auto"/>
          </w:tcPr>
          <w:p w14:paraId="66C8FC5D" w14:textId="4FE84D03" w:rsidR="008B451F" w:rsidRDefault="008C71BF" w:rsidP="008B451F">
            <w:pPr>
              <w:pStyle w:val="TF-TEXTOQUADROCentralizado"/>
            </w:pPr>
            <w:r>
              <w:t>Web</w:t>
            </w:r>
          </w:p>
        </w:tc>
        <w:tc>
          <w:tcPr>
            <w:tcW w:w="1668" w:type="dxa"/>
          </w:tcPr>
          <w:p w14:paraId="47866A28" w14:textId="4B6868F1" w:rsidR="008B451F" w:rsidRDefault="00D90905" w:rsidP="008B451F">
            <w:pPr>
              <w:pStyle w:val="TF-TEXTOQUADROCentralizado"/>
            </w:pPr>
            <w:r>
              <w:t>Multiplataforma</w:t>
            </w:r>
          </w:p>
        </w:tc>
        <w:tc>
          <w:tcPr>
            <w:tcW w:w="1701" w:type="dxa"/>
          </w:tcPr>
          <w:p w14:paraId="0AA3495D" w14:textId="0ED56DAE" w:rsidR="008B451F" w:rsidRDefault="00E24DBC" w:rsidP="008B451F">
            <w:pPr>
              <w:pStyle w:val="TF-TEXTOQUADROCentralizado"/>
            </w:pPr>
            <w:r>
              <w:t>Web</w:t>
            </w:r>
          </w:p>
        </w:tc>
      </w:tr>
    </w:tbl>
    <w:p w14:paraId="2E8849AC" w14:textId="77777777" w:rsidR="006B0760" w:rsidRDefault="006B0760" w:rsidP="006B0760">
      <w:pPr>
        <w:pStyle w:val="TF-FONTE"/>
      </w:pPr>
      <w:r>
        <w:t>Fonte: elaborado pelo autor.</w:t>
      </w:r>
    </w:p>
    <w:p w14:paraId="1579DD35" w14:textId="516723F3" w:rsidR="00BD3CA2" w:rsidRPr="00BD3CA2" w:rsidRDefault="00E54572" w:rsidP="00BD3CA2">
      <w:pPr>
        <w:pStyle w:val="TF-TEXTO"/>
      </w:pPr>
      <w:r>
        <w:t xml:space="preserve">Com base </w:t>
      </w:r>
      <w:r w:rsidR="00731A1B">
        <w:t xml:space="preserve">nas informações apresentadas no </w:t>
      </w:r>
      <w:r w:rsidR="00731A1B">
        <w:fldChar w:fldCharType="begin"/>
      </w:r>
      <w:r w:rsidR="00731A1B">
        <w:instrText xml:space="preserve"> REF _Ref52025161 \h </w:instrText>
      </w:r>
      <w:r w:rsidR="00731A1B">
        <w:fldChar w:fldCharType="separate"/>
      </w:r>
      <w:r w:rsidR="00731A1B">
        <w:t xml:space="preserve">Quadro </w:t>
      </w:r>
      <w:r w:rsidR="00731A1B">
        <w:rPr>
          <w:noProof/>
        </w:rPr>
        <w:t>1</w:t>
      </w:r>
      <w:r w:rsidR="00731A1B">
        <w:fldChar w:fldCharType="end"/>
      </w:r>
      <w:r w:rsidR="00731A1B">
        <w:t xml:space="preserve">, </w:t>
      </w:r>
      <w:r w:rsidR="00B1797A">
        <w:t>tanto</w:t>
      </w:r>
      <w:r w:rsidR="009430B3">
        <w:t xml:space="preserve"> o </w:t>
      </w:r>
      <w:proofErr w:type="spellStart"/>
      <w:r w:rsidR="00442299">
        <w:t>VisEdu</w:t>
      </w:r>
      <w:proofErr w:type="spellEnd"/>
      <w:r w:rsidR="00442299">
        <w:t>-CG 5.0</w:t>
      </w:r>
      <w:r w:rsidR="009430B3">
        <w:t xml:space="preserve"> quanto o </w:t>
      </w:r>
      <w:proofErr w:type="spellStart"/>
      <w:r w:rsidR="00442299">
        <w:t>Scratchim</w:t>
      </w:r>
      <w:proofErr w:type="spellEnd"/>
      <w:r w:rsidR="009430B3">
        <w:t xml:space="preserve"> </w:t>
      </w:r>
      <w:r w:rsidR="001D5958">
        <w:t>apresentam programação por blocos</w:t>
      </w:r>
      <w:r w:rsidR="000C2DC6">
        <w:t xml:space="preserve">, o primeiro de forma </w:t>
      </w:r>
      <w:r w:rsidR="00442299">
        <w:t>digital</w:t>
      </w:r>
      <w:r w:rsidR="000C2DC6">
        <w:t xml:space="preserve"> e o segundo de forma </w:t>
      </w:r>
      <w:r w:rsidR="00442299">
        <w:t>desplugada</w:t>
      </w:r>
      <w:r w:rsidR="000C2DC6">
        <w:t xml:space="preserve">. </w:t>
      </w:r>
      <w:r w:rsidR="001A1423">
        <w:t>Apesar d</w:t>
      </w:r>
      <w:r w:rsidR="00442299">
        <w:t xml:space="preserve">este último </w:t>
      </w:r>
      <w:r w:rsidR="001A1423">
        <w:t>ser do âmbito educacional, ele não se enquadra na categoria software</w:t>
      </w:r>
      <w:r w:rsidR="00B14629">
        <w:t xml:space="preserve">; portanto, não possui a segunda característica. </w:t>
      </w:r>
      <w:r w:rsidR="00CE486C">
        <w:t xml:space="preserve">Em relação a possuir exercícios para validação do aprendizado, todos os trabalhos correlatos </w:t>
      </w:r>
      <w:r w:rsidR="005243B2">
        <w:t xml:space="preserve">validam esse tópico. Já sobre os tutoriais, apenas </w:t>
      </w:r>
      <w:r w:rsidR="007A432E">
        <w:t xml:space="preserve">o primeiro correlato e a última versão do projeto entram na categoria. Sobre os conteúdos teóricos, </w:t>
      </w:r>
      <w:proofErr w:type="spellStart"/>
      <w:r w:rsidR="00181989">
        <w:t>Scratchim</w:t>
      </w:r>
      <w:proofErr w:type="spellEnd"/>
      <w:r w:rsidR="00181989">
        <w:t xml:space="preserve"> os apresenta por meio da apostila que acompanha o kit e o </w:t>
      </w:r>
      <w:proofErr w:type="spellStart"/>
      <w:r w:rsidR="00181989">
        <w:t>OrbitAndo</w:t>
      </w:r>
      <w:proofErr w:type="spellEnd"/>
      <w:r w:rsidR="00181989">
        <w:t xml:space="preserve"> apresenta </w:t>
      </w:r>
      <w:r w:rsidR="00D70E09">
        <w:t xml:space="preserve">tanto no primeiro quanto no segundo jogo de sua plataforma. Além disso, ambos </w:t>
      </w:r>
      <w:r w:rsidR="00F96B2B">
        <w:t xml:space="preserve">podem ser utilizados de maneira off-line. </w:t>
      </w:r>
      <w:r w:rsidR="00C44250">
        <w:t xml:space="preserve">Quanto a ser desenvolvido em Unity, </w:t>
      </w:r>
      <w:r w:rsidR="00DF5B2D">
        <w:t xml:space="preserve">a versão anterior do </w:t>
      </w:r>
      <w:proofErr w:type="spellStart"/>
      <w:r w:rsidR="00DF5B2D">
        <w:t>VisEdu</w:t>
      </w:r>
      <w:proofErr w:type="spellEnd"/>
      <w:r w:rsidR="00DF5B2D">
        <w:t xml:space="preserve">-CG e </w:t>
      </w:r>
      <w:r w:rsidR="007E01CB">
        <w:t>a plataforma de astronomia</w:t>
      </w:r>
      <w:r w:rsidR="00DF5B2D">
        <w:t xml:space="preserve"> preenchem os requisitos, este último</w:t>
      </w:r>
      <w:r w:rsidR="007E01CB">
        <w:t xml:space="preserve"> apresenta</w:t>
      </w:r>
      <w:r w:rsidR="00DF5B2D">
        <w:t>ndo</w:t>
      </w:r>
      <w:r w:rsidR="007E01CB">
        <w:t xml:space="preserve"> dois jog</w:t>
      </w:r>
      <w:r w:rsidR="00F361BE">
        <w:t xml:space="preserve">os feitos nessa mesma </w:t>
      </w:r>
      <w:proofErr w:type="spellStart"/>
      <w:r w:rsidR="00F361BE" w:rsidRPr="00F361BE">
        <w:rPr>
          <w:i/>
          <w:iCs/>
        </w:rPr>
        <w:t>engine</w:t>
      </w:r>
      <w:proofErr w:type="spellEnd"/>
      <w:r w:rsidR="00F361BE">
        <w:t xml:space="preserve">. Por fim, </w:t>
      </w:r>
      <w:r w:rsidR="00DA2D62">
        <w:t xml:space="preserve">o </w:t>
      </w:r>
      <w:r w:rsidR="00442299">
        <w:t>jogo desplugado</w:t>
      </w:r>
      <w:r w:rsidR="00DA2D62">
        <w:t xml:space="preserve"> foi disponibilizado</w:t>
      </w:r>
      <w:r w:rsidR="00442299">
        <w:t xml:space="preserve"> apenas</w:t>
      </w:r>
      <w:r w:rsidR="00DA2D62">
        <w:t xml:space="preserve"> em um modelo físico, enquanto </w:t>
      </w:r>
      <w:r w:rsidR="00D325ED">
        <w:t xml:space="preserve">o jogo </w:t>
      </w:r>
      <w:proofErr w:type="spellStart"/>
      <w:r w:rsidR="00D325ED">
        <w:t>GeNiAl</w:t>
      </w:r>
      <w:proofErr w:type="spellEnd"/>
      <w:r w:rsidR="00D325ED">
        <w:t xml:space="preserve"> e a última versão do projeto </w:t>
      </w:r>
      <w:r w:rsidR="0083681B">
        <w:t xml:space="preserve">são web e o </w:t>
      </w:r>
      <w:proofErr w:type="spellStart"/>
      <w:r w:rsidR="0083681B">
        <w:t>OrbitAndo</w:t>
      </w:r>
      <w:proofErr w:type="spellEnd"/>
      <w:r w:rsidR="0083681B">
        <w:t xml:space="preserve"> é multiplataforma.</w:t>
      </w:r>
    </w:p>
    <w:p w14:paraId="52462D22" w14:textId="40F8A4B1" w:rsidR="00451B94" w:rsidRDefault="00451B94" w:rsidP="00CE38FD">
      <w:pPr>
        <w:pStyle w:val="Ttulo2"/>
      </w:pPr>
      <w:r>
        <w:t>REQUISITOS PRINCIPAIS DO PROBLEMA A SER TRABALHADO</w:t>
      </w:r>
      <w:bookmarkEnd w:id="64"/>
      <w:bookmarkEnd w:id="65"/>
      <w:bookmarkEnd w:id="66"/>
      <w:bookmarkEnd w:id="67"/>
      <w:bookmarkEnd w:id="68"/>
      <w:bookmarkEnd w:id="69"/>
      <w:bookmarkEnd w:id="70"/>
    </w:p>
    <w:p w14:paraId="7373C080" w14:textId="36391B1D" w:rsidR="006C2422" w:rsidRDefault="006C2422" w:rsidP="00451B94">
      <w:pPr>
        <w:pStyle w:val="TF-TEXTO"/>
      </w:pPr>
      <w:r>
        <w:t xml:space="preserve">Os </w:t>
      </w:r>
      <w:commentRangeStart w:id="84"/>
      <w:r>
        <w:t xml:space="preserve">requisitos </w:t>
      </w:r>
      <w:commentRangeEnd w:id="84"/>
      <w:r w:rsidR="00BF6DDB">
        <w:rPr>
          <w:rStyle w:val="Refdecomentrio"/>
        </w:rPr>
        <w:commentReference w:id="84"/>
      </w:r>
      <w:r>
        <w:t>do projeto são:</w:t>
      </w:r>
    </w:p>
    <w:p w14:paraId="6E2BA33F" w14:textId="0409AA28" w:rsidR="003D4309" w:rsidRDefault="003D4309" w:rsidP="006C2422">
      <w:pPr>
        <w:pStyle w:val="TF-ALNEA"/>
        <w:numPr>
          <w:ilvl w:val="0"/>
          <w:numId w:val="10"/>
        </w:numPr>
      </w:pPr>
      <w:r>
        <w:t xml:space="preserve">permitir que o usuário possa </w:t>
      </w:r>
      <w:r w:rsidR="00F14AD3">
        <w:t>seguir um tutorial para melhor entendimento da ferramenta (Requisito Funcional – RF)</w:t>
      </w:r>
      <w:r w:rsidR="00F14AD3" w:rsidRPr="00424AD5">
        <w:t>;</w:t>
      </w:r>
    </w:p>
    <w:p w14:paraId="00F4ECFA" w14:textId="546AE0F0" w:rsidR="006C2422" w:rsidRDefault="00DB0C06" w:rsidP="006C2422">
      <w:pPr>
        <w:pStyle w:val="TF-ALNEA"/>
        <w:numPr>
          <w:ilvl w:val="0"/>
          <w:numId w:val="10"/>
        </w:numPr>
      </w:pPr>
      <w:r>
        <w:t xml:space="preserve">permitir que o usuário </w:t>
      </w:r>
      <w:r w:rsidR="00D7371C">
        <w:t>possa arrastar os blocos e editar suas informações conforme for desejado</w:t>
      </w:r>
      <w:r w:rsidR="00E46D19">
        <w:t xml:space="preserve"> </w:t>
      </w:r>
      <w:r w:rsidR="00F14AD3">
        <w:t>(RF);</w:t>
      </w:r>
    </w:p>
    <w:p w14:paraId="4F33EFA9" w14:textId="318237AB" w:rsidR="006C2422" w:rsidRDefault="00DB59B8" w:rsidP="006C2422">
      <w:pPr>
        <w:pStyle w:val="TF-ALNEA"/>
        <w:numPr>
          <w:ilvl w:val="0"/>
          <w:numId w:val="10"/>
        </w:numPr>
      </w:pPr>
      <w:r>
        <w:t xml:space="preserve">permitir que o usuário possa mexer no tema da aplicação (modo claro ou modo escuro) conforme </w:t>
      </w:r>
      <w:r w:rsidR="004C103E">
        <w:t>melhor lhe agradar</w:t>
      </w:r>
      <w:r w:rsidR="00E46D19">
        <w:t xml:space="preserve"> (RF)</w:t>
      </w:r>
      <w:r w:rsidR="006C2422">
        <w:t>;</w:t>
      </w:r>
    </w:p>
    <w:p w14:paraId="167E131F" w14:textId="73DA3A7B" w:rsidR="006C2422" w:rsidRDefault="004C103E" w:rsidP="006C2422">
      <w:pPr>
        <w:pStyle w:val="TF-ALNEA"/>
        <w:numPr>
          <w:ilvl w:val="0"/>
          <w:numId w:val="10"/>
        </w:numPr>
      </w:pPr>
      <w:r>
        <w:t>permitir que o usuário possa realizar atividades pré-definidas</w:t>
      </w:r>
      <w:r w:rsidR="00B0705A">
        <w:t>, a fim de treinar seus conhecimentos adquiridos</w:t>
      </w:r>
      <w:r w:rsidR="00E46D19">
        <w:t xml:space="preserve"> (RF)</w:t>
      </w:r>
      <w:r w:rsidR="006C2422">
        <w:t>;</w:t>
      </w:r>
    </w:p>
    <w:p w14:paraId="6CF067AB" w14:textId="69CF5879" w:rsidR="00885AF1" w:rsidRDefault="00885AF1" w:rsidP="006C2422">
      <w:pPr>
        <w:pStyle w:val="TF-ALNEA"/>
        <w:numPr>
          <w:ilvl w:val="0"/>
          <w:numId w:val="10"/>
        </w:numPr>
      </w:pPr>
      <w:r>
        <w:t xml:space="preserve">o sistema informará se o usuário acertou a atividade de treinamento ou não, e mostrará </w:t>
      </w:r>
      <w:r w:rsidR="00E16D95">
        <w:t>uma explicação do porquê do erro</w:t>
      </w:r>
      <w:r w:rsidR="00E46D19">
        <w:t xml:space="preserve"> (RF)</w:t>
      </w:r>
      <w:r>
        <w:t>;</w:t>
      </w:r>
    </w:p>
    <w:p w14:paraId="3788FA3D" w14:textId="658F7B6C" w:rsidR="00885AF1" w:rsidRDefault="001502EB" w:rsidP="006C2422">
      <w:pPr>
        <w:pStyle w:val="TF-ALNEA"/>
        <w:numPr>
          <w:ilvl w:val="0"/>
          <w:numId w:val="10"/>
        </w:numPr>
      </w:pPr>
      <w:r>
        <w:t xml:space="preserve">utilizar a ferramenta Unity em conjunto com </w:t>
      </w:r>
      <w:r w:rsidR="00211408">
        <w:t>a IDE Visual Studio</w:t>
      </w:r>
      <w:r w:rsidR="00E46D19">
        <w:t xml:space="preserve"> (Requisito Não</w:t>
      </w:r>
      <w:r w:rsidR="00703F11">
        <w:t xml:space="preserve"> </w:t>
      </w:r>
      <w:r w:rsidR="00E46D19">
        <w:t>Funcional</w:t>
      </w:r>
      <w:r w:rsidR="00703F11">
        <w:t xml:space="preserve"> – RNF)</w:t>
      </w:r>
      <w:r w:rsidR="00211408">
        <w:t>;</w:t>
      </w:r>
    </w:p>
    <w:p w14:paraId="700043EC" w14:textId="1931BDB0" w:rsidR="002007E1" w:rsidRDefault="002007E1" w:rsidP="002007E1">
      <w:pPr>
        <w:pStyle w:val="TF-ALNEA"/>
        <w:numPr>
          <w:ilvl w:val="0"/>
          <w:numId w:val="10"/>
        </w:numPr>
      </w:pPr>
      <w:r>
        <w:t>desenvolver interface conforme definido pelo material design (RNF);</w:t>
      </w:r>
    </w:p>
    <w:p w14:paraId="2FDEC5CC" w14:textId="14EF7B2C" w:rsidR="00211408" w:rsidRDefault="00211408" w:rsidP="006C2422">
      <w:pPr>
        <w:pStyle w:val="TF-ALNEA"/>
        <w:numPr>
          <w:ilvl w:val="0"/>
          <w:numId w:val="10"/>
        </w:numPr>
      </w:pPr>
      <w:r>
        <w:t>utilizar a linguagem de programação C# para implementação</w:t>
      </w:r>
      <w:r w:rsidR="00703F11">
        <w:t xml:space="preserve"> (RNF)</w:t>
      </w:r>
      <w:r>
        <w:t>;</w:t>
      </w:r>
    </w:p>
    <w:p w14:paraId="72320293" w14:textId="0DE82C0C" w:rsidR="00211408" w:rsidRPr="00424AD5" w:rsidRDefault="00634C91" w:rsidP="006C2422">
      <w:pPr>
        <w:pStyle w:val="TF-ALNEA"/>
        <w:numPr>
          <w:ilvl w:val="0"/>
          <w:numId w:val="10"/>
        </w:numPr>
      </w:pPr>
      <w:r>
        <w:t>desenvolver a aplicação para</w:t>
      </w:r>
      <w:r w:rsidR="0086729E">
        <w:t xml:space="preserve"> plataforma Windows</w:t>
      </w:r>
      <w:r>
        <w:t xml:space="preserve"> e web</w:t>
      </w:r>
      <w:r w:rsidR="00703F11">
        <w:t xml:space="preserve"> (RNF)</w:t>
      </w:r>
      <w:r w:rsidR="00E46D19">
        <w:t>.</w:t>
      </w:r>
    </w:p>
    <w:p w14:paraId="693E553B" w14:textId="77777777" w:rsidR="00451B94" w:rsidRDefault="00451B94" w:rsidP="00CE38FD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B412426" w14:textId="37B56DEB" w:rsidR="00451B94" w:rsidRDefault="00251207" w:rsidP="0082340C">
      <w:pPr>
        <w:pStyle w:val="TF-ALNEA"/>
        <w:numPr>
          <w:ilvl w:val="0"/>
          <w:numId w:val="10"/>
        </w:numPr>
      </w:pPr>
      <w:commentRangeStart w:id="85"/>
      <w:r>
        <w:t>elicitaç</w:t>
      </w:r>
      <w:commentRangeEnd w:id="85"/>
      <w:r w:rsidR="00BF6DDB">
        <w:rPr>
          <w:rStyle w:val="Refdecomentrio"/>
        </w:rPr>
        <w:commentReference w:id="85"/>
      </w:r>
      <w:r>
        <w:t>ão de requisitos</w:t>
      </w:r>
      <w:r w:rsidR="00451B94" w:rsidRPr="00424AD5">
        <w:t xml:space="preserve">: </w:t>
      </w:r>
      <w:r w:rsidR="0070007C">
        <w:t>rever os requisitos e, se necessário, adicionar novos</w:t>
      </w:r>
      <w:r w:rsidR="00451B94" w:rsidRPr="00424AD5">
        <w:t>;</w:t>
      </w:r>
    </w:p>
    <w:p w14:paraId="575D94C1" w14:textId="494D001E" w:rsidR="000C11C4" w:rsidRDefault="000C11C4" w:rsidP="0082340C">
      <w:pPr>
        <w:pStyle w:val="TF-ALNEA"/>
        <w:numPr>
          <w:ilvl w:val="0"/>
          <w:numId w:val="10"/>
        </w:numPr>
      </w:pPr>
      <w:r>
        <w:t xml:space="preserve">modelagem de diagramas: diagramar </w:t>
      </w:r>
      <w:r w:rsidR="002D00AC">
        <w:t xml:space="preserve">modelos </w:t>
      </w:r>
      <w:proofErr w:type="spellStart"/>
      <w:r w:rsidR="00647F0B">
        <w:t>Unified</w:t>
      </w:r>
      <w:proofErr w:type="spellEnd"/>
      <w:r w:rsidR="00647F0B">
        <w:t xml:space="preserve"> </w:t>
      </w:r>
      <w:proofErr w:type="spellStart"/>
      <w:r w:rsidR="00647F0B">
        <w:t>Modeling</w:t>
      </w:r>
      <w:proofErr w:type="spellEnd"/>
      <w:r w:rsidR="00647F0B">
        <w:t xml:space="preserve"> </w:t>
      </w:r>
      <w:proofErr w:type="spellStart"/>
      <w:r w:rsidR="00647F0B">
        <w:t>Language</w:t>
      </w:r>
      <w:proofErr w:type="spellEnd"/>
      <w:r w:rsidR="00647F0B">
        <w:t xml:space="preserve"> (UML) </w:t>
      </w:r>
      <w:r w:rsidR="00B81F15">
        <w:t>requisitados</w:t>
      </w:r>
      <w:r w:rsidR="00647F0B">
        <w:t xml:space="preserve"> para o desenvolvimento do projeto</w:t>
      </w:r>
      <w:r w:rsidR="00F3198A">
        <w:t xml:space="preserve"> </w:t>
      </w:r>
      <w:r w:rsidR="00C80323">
        <w:t xml:space="preserve">com </w:t>
      </w:r>
      <w:r w:rsidR="00F3198A">
        <w:t xml:space="preserve">a ferramenta </w:t>
      </w:r>
      <w:proofErr w:type="spellStart"/>
      <w:r w:rsidR="00F3198A">
        <w:t>Astah</w:t>
      </w:r>
      <w:proofErr w:type="spellEnd"/>
      <w:r w:rsidR="002D00AC">
        <w:t>;</w:t>
      </w:r>
    </w:p>
    <w:p w14:paraId="48A1B97A" w14:textId="216F90CD" w:rsidR="002C2BAB" w:rsidRPr="00424AD5" w:rsidRDefault="002C2BAB" w:rsidP="0082340C">
      <w:pPr>
        <w:pStyle w:val="TF-ALNEA"/>
        <w:numPr>
          <w:ilvl w:val="0"/>
          <w:numId w:val="10"/>
        </w:numPr>
      </w:pPr>
      <w:r>
        <w:t>atualizar</w:t>
      </w:r>
      <w:r w:rsidR="003D0374">
        <w:t xml:space="preserve"> projeto: trazer o projeto anterior para uma versão mais recente da Unity (decidir qual);</w:t>
      </w:r>
    </w:p>
    <w:p w14:paraId="7D1492D4" w14:textId="4DB08BCC" w:rsidR="00451B94" w:rsidRPr="00424AD5" w:rsidRDefault="00164C45" w:rsidP="00424AD5">
      <w:pPr>
        <w:pStyle w:val="TF-ALNEA"/>
      </w:pPr>
      <w:r>
        <w:t xml:space="preserve">aprimorar </w:t>
      </w:r>
      <w:r w:rsidR="00E136E4">
        <w:t xml:space="preserve">funcionalidades do </w:t>
      </w:r>
      <w:r>
        <w:t>projeto</w:t>
      </w:r>
      <w:r w:rsidR="002E59FB">
        <w:t>:</w:t>
      </w:r>
      <w:r w:rsidR="0082340C">
        <w:t xml:space="preserve"> </w:t>
      </w:r>
      <w:r>
        <w:t>implementar as funcionalidades que não puderam ser realizadas no projeto anterior</w:t>
      </w:r>
      <w:r w:rsidR="00B81F15">
        <w:t>,</w:t>
      </w:r>
      <w:r w:rsidR="00EB61CF">
        <w:t xml:space="preserve"> e outras </w:t>
      </w:r>
      <w:r w:rsidR="00E01D86">
        <w:t>cuj</w:t>
      </w:r>
      <w:r w:rsidR="00B81F15">
        <w:t>a</w:t>
      </w:r>
      <w:r w:rsidR="00DB0C06">
        <w:t xml:space="preserve"> </w:t>
      </w:r>
      <w:r w:rsidR="00EB61CF">
        <w:t>necessidade</w:t>
      </w:r>
      <w:r w:rsidR="00B81F15">
        <w:t xml:space="preserve"> surgir</w:t>
      </w:r>
      <w:r w:rsidR="00EB61CF">
        <w:t xml:space="preserve"> durante o desenvolvimento</w:t>
      </w:r>
      <w:r w:rsidR="00B81F15">
        <w:t>,</w:t>
      </w:r>
      <w:r w:rsidR="007B1EC3">
        <w:t xml:space="preserve"> através da</w:t>
      </w:r>
      <w:r w:rsidR="00D608AB">
        <w:t>s</w:t>
      </w:r>
      <w:r w:rsidR="007B1EC3">
        <w:t xml:space="preserve"> ferramenta</w:t>
      </w:r>
      <w:r w:rsidR="00D608AB">
        <w:t>s Unity e</w:t>
      </w:r>
      <w:r w:rsidR="00CC73FF">
        <w:t xml:space="preserve"> Visual Studio</w:t>
      </w:r>
      <w:r w:rsidR="00D608AB">
        <w:t>, por meio da linguagem de programação C#</w:t>
      </w:r>
      <w:r w:rsidR="00451B94" w:rsidRPr="00424AD5">
        <w:t>;</w:t>
      </w:r>
    </w:p>
    <w:p w14:paraId="1951C4BB" w14:textId="6CEE7F44" w:rsidR="00451B94" w:rsidRDefault="002007E1" w:rsidP="00424AD5">
      <w:pPr>
        <w:pStyle w:val="TF-ALNEA"/>
      </w:pPr>
      <w:r>
        <w:t>aprimorar</w:t>
      </w:r>
      <w:r w:rsidR="005F2A5B">
        <w:t xml:space="preserve"> aparência do projeto: </w:t>
      </w:r>
      <w:r>
        <w:t xml:space="preserve">desenvolver as telas da aplicação </w:t>
      </w:r>
      <w:r w:rsidR="006562C6">
        <w:t>com base no material design</w:t>
      </w:r>
      <w:r w:rsidR="0017675F">
        <w:t>;</w:t>
      </w:r>
    </w:p>
    <w:p w14:paraId="5A2CB7C3" w14:textId="2F512A4E" w:rsidR="0017675F" w:rsidRDefault="00F61033" w:rsidP="00424AD5">
      <w:pPr>
        <w:pStyle w:val="TF-ALNEA"/>
      </w:pPr>
      <w:r>
        <w:t>adicionar exercícios: implementar fase de exercícios para treinamento do assunto, usando as mesmas ferramentas e linguagem do item d</w:t>
      </w:r>
      <w:r w:rsidR="00E33725">
        <w:t>;</w:t>
      </w:r>
    </w:p>
    <w:p w14:paraId="7CB4D45E" w14:textId="4D927CA0" w:rsidR="00E33725" w:rsidRDefault="00E33725" w:rsidP="00424AD5">
      <w:pPr>
        <w:pStyle w:val="TF-ALNEA"/>
      </w:pPr>
      <w:r>
        <w:lastRenderedPageBreak/>
        <w:t>teste</w:t>
      </w:r>
      <w:r w:rsidR="00E76CC3">
        <w:t xml:space="preserve"> das funcionalidades</w:t>
      </w:r>
      <w:r>
        <w:t>: realizar todo tipo de teste necessário para garantir bom funcionamento da ferramenta;</w:t>
      </w:r>
    </w:p>
    <w:p w14:paraId="70F4FB32" w14:textId="422B7238" w:rsidR="00451B94" w:rsidRDefault="00E76CC3" w:rsidP="00AB0996">
      <w:pPr>
        <w:pStyle w:val="TF-ALNEA"/>
      </w:pPr>
      <w:r>
        <w:t xml:space="preserve">teste com usuários: </w:t>
      </w:r>
      <w:r w:rsidR="00D039CE">
        <w:t>testar o uso da ferramenta pelos alunos durante uma aula da disciplina de CG</w:t>
      </w:r>
      <w:r w:rsidR="00AC6043">
        <w:t>;</w:t>
      </w:r>
    </w:p>
    <w:p w14:paraId="2E8521E7" w14:textId="6C386EED" w:rsidR="00AC6043" w:rsidRDefault="00AC6043" w:rsidP="00AB0996">
      <w:pPr>
        <w:pStyle w:val="TF-ALNEA"/>
      </w:pPr>
      <w:r>
        <w:t>implementar melhorias: implementar o que for apontado no teste com usuários.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86" w:name="_Ref98650273"/>
      <w:r>
        <w:t xml:space="preserve">Quadro </w:t>
      </w:r>
      <w:fldSimple w:instr=" SEQ Quadro \* ARABIC ">
        <w:r w:rsidR="006D2982">
          <w:rPr>
            <w:noProof/>
          </w:rPr>
          <w:t>2</w:t>
        </w:r>
      </w:fldSimple>
      <w:bookmarkEnd w:id="86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0FFD535C" w:rsidR="00451B94" w:rsidRPr="007E0D87" w:rsidRDefault="00AB0996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57CC02BD" w:rsidR="00451B94" w:rsidRPr="007E0D87" w:rsidRDefault="00E136E4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541274E0" w:rsidR="00451B94" w:rsidRPr="007E0D87" w:rsidRDefault="00E136E4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2D2EB860" w:rsidR="00451B94" w:rsidRPr="007E0D87" w:rsidRDefault="00E136E4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4A8ABF8C" w:rsidR="00451B94" w:rsidRPr="007E0D87" w:rsidRDefault="00E136E4" w:rsidP="00470C41">
            <w:pPr>
              <w:pStyle w:val="TF-TEXTOQUADROCentralizado"/>
            </w:pPr>
            <w:r>
              <w:t>mai</w:t>
            </w:r>
            <w:ins w:id="87" w:author="Dalton Solano dos Reis" w:date="2023-09-20T17:29:00Z">
              <w:r w:rsidR="00BF6DDB">
                <w:t>o</w:t>
              </w:r>
            </w:ins>
            <w:del w:id="88" w:author="Dalton Solano dos Reis" w:date="2023-09-20T17:29:00Z">
              <w:r w:rsidR="00451B94" w:rsidRPr="007E0D87" w:rsidDel="00BF6DDB">
                <w:delText>.</w:delText>
              </w:r>
            </w:del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21E141B1" w:rsidR="00451B94" w:rsidRPr="007E0D87" w:rsidRDefault="00E136E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085B7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4E24B6C3" w:rsidR="00451B94" w:rsidRPr="007E0D87" w:rsidRDefault="00E136E4" w:rsidP="00470C41">
            <w:pPr>
              <w:pStyle w:val="TF-TEXTOQUADRO"/>
              <w:rPr>
                <w:bCs/>
              </w:rPr>
            </w:pPr>
            <w:r>
              <w:t>elicitação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085B7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00D75D32" w:rsidR="00451B94" w:rsidRPr="007E0D87" w:rsidRDefault="00E136E4" w:rsidP="00470C41">
            <w:pPr>
              <w:pStyle w:val="TF-TEXTOQUADRO"/>
            </w:pPr>
            <w:r>
              <w:t>modelagem de diagramas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085B7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49C378BF" w:rsidR="00451B94" w:rsidRPr="007E0D87" w:rsidRDefault="00E136E4" w:rsidP="00470C41">
            <w:pPr>
              <w:pStyle w:val="TF-TEXTOQUADRO"/>
            </w:pPr>
            <w:r>
              <w:t>atualizar projeto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AC60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0350E95C" w:rsidR="00451B94" w:rsidRPr="007E0D87" w:rsidRDefault="00E136E4" w:rsidP="00470C41">
            <w:pPr>
              <w:pStyle w:val="TF-TEXTOQUADRO"/>
            </w:pPr>
            <w:r>
              <w:t>aprimorar funcionalidades do projeto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E136E4" w:rsidRPr="007E0D87" w14:paraId="42CD4377" w14:textId="77777777" w:rsidTr="003546E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CC391CF" w14:textId="78638D89" w:rsidR="00E136E4" w:rsidRDefault="006562C6" w:rsidP="00470C41">
            <w:pPr>
              <w:pStyle w:val="TF-TEXTOQUADRO"/>
            </w:pPr>
            <w:r>
              <w:t>aprimorar</w:t>
            </w:r>
            <w:r w:rsidR="00E136E4">
              <w:t xml:space="preserve"> aparência do projeto</w:t>
            </w:r>
          </w:p>
        </w:tc>
        <w:tc>
          <w:tcPr>
            <w:tcW w:w="273" w:type="dxa"/>
          </w:tcPr>
          <w:p w14:paraId="25BDB314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98BC9EC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CE63C4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2D60196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707B7DB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E25074D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95FE66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E4D5869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8458751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E64F9BB" w14:textId="77777777" w:rsidR="00E136E4" w:rsidRPr="007E0D87" w:rsidRDefault="00E136E4" w:rsidP="00470C41">
            <w:pPr>
              <w:pStyle w:val="TF-TEXTOQUADROCentralizado"/>
            </w:pPr>
          </w:p>
        </w:tc>
      </w:tr>
      <w:tr w:rsidR="00E136E4" w:rsidRPr="007E0D87" w14:paraId="5572436E" w14:textId="77777777" w:rsidTr="003546E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936460" w14:textId="1B91BBDD" w:rsidR="00E136E4" w:rsidRDefault="00E136E4" w:rsidP="00470C41">
            <w:pPr>
              <w:pStyle w:val="TF-TEXTOQUADRO"/>
            </w:pPr>
            <w:r>
              <w:t>adicionar exercícios</w:t>
            </w:r>
          </w:p>
        </w:tc>
        <w:tc>
          <w:tcPr>
            <w:tcW w:w="273" w:type="dxa"/>
          </w:tcPr>
          <w:p w14:paraId="197E6675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12D5718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372FD39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D6954D0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E798FC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BE4EB31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81F8300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BF18CC9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B2E98B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6B629E6" w14:textId="77777777" w:rsidR="00E136E4" w:rsidRPr="007E0D87" w:rsidRDefault="00E136E4" w:rsidP="00470C41">
            <w:pPr>
              <w:pStyle w:val="TF-TEXTOQUADROCentralizado"/>
            </w:pPr>
          </w:p>
        </w:tc>
      </w:tr>
      <w:tr w:rsidR="00E136E4" w:rsidRPr="007E0D87" w14:paraId="044F8A71" w14:textId="77777777" w:rsidTr="003546E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B112BFD" w14:textId="7553D6C7" w:rsidR="00E136E4" w:rsidRDefault="00E136E4" w:rsidP="00470C41">
            <w:pPr>
              <w:pStyle w:val="TF-TEXTOQUADRO"/>
            </w:pPr>
            <w:r>
              <w:t>teste das funcionalidades</w:t>
            </w:r>
          </w:p>
        </w:tc>
        <w:tc>
          <w:tcPr>
            <w:tcW w:w="273" w:type="dxa"/>
          </w:tcPr>
          <w:p w14:paraId="4CD1539D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818B8C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5D347B6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572E064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3173CEA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D8895A6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BE20DCB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A3814C4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4816BF5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4177E28" w14:textId="77777777" w:rsidR="00E136E4" w:rsidRPr="007E0D87" w:rsidRDefault="00E136E4" w:rsidP="00470C41">
            <w:pPr>
              <w:pStyle w:val="TF-TEXTOQUADROCentralizado"/>
            </w:pPr>
          </w:p>
        </w:tc>
      </w:tr>
      <w:tr w:rsidR="00E136E4" w:rsidRPr="007E0D87" w14:paraId="0F6AE1AA" w14:textId="77777777" w:rsidTr="00AC6043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0096C7D" w14:textId="125FE5AB" w:rsidR="00E136E4" w:rsidRDefault="00E136E4" w:rsidP="00470C41">
            <w:pPr>
              <w:pStyle w:val="TF-TEXTOQUADRO"/>
            </w:pPr>
            <w:r>
              <w:t>teste com usuários</w:t>
            </w:r>
          </w:p>
        </w:tc>
        <w:tc>
          <w:tcPr>
            <w:tcW w:w="273" w:type="dxa"/>
          </w:tcPr>
          <w:p w14:paraId="4493BFDE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3473EC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E50217E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321A2E3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729636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F974DA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704A3DE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80F38DD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B055F7B" w14:textId="77777777" w:rsidR="00E136E4" w:rsidRPr="007E0D87" w:rsidRDefault="00E136E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82CF2CA" w14:textId="77777777" w:rsidR="00E136E4" w:rsidRPr="007E0D87" w:rsidRDefault="00E136E4" w:rsidP="00470C41">
            <w:pPr>
              <w:pStyle w:val="TF-TEXTOQUADROCentralizado"/>
            </w:pPr>
          </w:p>
        </w:tc>
      </w:tr>
      <w:tr w:rsidR="00AC6043" w:rsidRPr="007E0D87" w14:paraId="60F2E5CF" w14:textId="77777777" w:rsidTr="00AC6043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7E70CF8" w14:textId="7BB25DE8" w:rsidR="00AC6043" w:rsidRDefault="00AC6043" w:rsidP="00470C41">
            <w:pPr>
              <w:pStyle w:val="TF-TEXTOQUADRO"/>
            </w:pPr>
            <w:r>
              <w:t>implementar melhorias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5E979EF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F798A0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A6DA97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51C89A1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D8B6DC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EBF9CD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DB0C2F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76F3153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C43D93" w14:textId="77777777" w:rsidR="00AC6043" w:rsidRPr="007E0D87" w:rsidRDefault="00AC6043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7B3D7F" w14:textId="77777777" w:rsidR="00AC6043" w:rsidRPr="007E0D87" w:rsidRDefault="00AC6043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F715D5">
      <w:pPr>
        <w:pStyle w:val="Ttulo1"/>
      </w:pPr>
      <w:r>
        <w:t>REVISÃO BIBLIOGRÁFICA</w:t>
      </w:r>
    </w:p>
    <w:p w14:paraId="54A646A8" w14:textId="77777777" w:rsidR="00DF64E9" w:rsidRPr="003F1819" w:rsidRDefault="0037046F" w:rsidP="00DF64E9">
      <w:pPr>
        <w:pStyle w:val="TF-TEXTO"/>
      </w:pPr>
      <w:r w:rsidRPr="00A147FA">
        <w:t>[</w:t>
      </w:r>
      <w:r w:rsidR="00DF64E9">
        <w:t>No pré-projeto d</w:t>
      </w:r>
      <w:r w:rsidR="00DF64E9" w:rsidRPr="003F1819">
        <w:t xml:space="preserve">evem ser </w:t>
      </w:r>
      <w:r w:rsidR="00DF64E9">
        <w:t xml:space="preserve">descritos brevemente </w:t>
      </w:r>
      <w:r w:rsidR="00DF64E9" w:rsidRPr="003F1819">
        <w:t>os assuntos que fundamentar</w:t>
      </w:r>
      <w:r w:rsidR="00DF64E9">
        <w:t>ão</w:t>
      </w:r>
      <w:r w:rsidR="00DF64E9" w:rsidRPr="003F1819">
        <w:t xml:space="preserve"> o estudo a ser realizado, relacionando a(s) principal(</w:t>
      </w:r>
      <w:proofErr w:type="spellStart"/>
      <w:r w:rsidR="00DF64E9" w:rsidRPr="003F1819">
        <w:t>is</w:t>
      </w:r>
      <w:proofErr w:type="spellEnd"/>
      <w:r w:rsidR="00DF64E9" w:rsidRPr="003F1819">
        <w:t>) referência(s) bibliográfica(s), a</w:t>
      </w:r>
      <w:r w:rsidR="00DF64E9">
        <w:t>(</w:t>
      </w:r>
      <w:r w:rsidR="00DF64E9" w:rsidRPr="003F1819">
        <w:t>s</w:t>
      </w:r>
      <w:r w:rsidR="00DF64E9">
        <w:t>)</w:t>
      </w:r>
      <w:r w:rsidR="00DF64E9" w:rsidRPr="003F1819">
        <w:t xml:space="preserve"> qua</w:t>
      </w:r>
      <w:r w:rsidR="00DF64E9">
        <w:t>l(</w:t>
      </w:r>
      <w:proofErr w:type="spellStart"/>
      <w:r w:rsidR="00DF64E9" w:rsidRPr="003F1819">
        <w:t>is</w:t>
      </w:r>
      <w:proofErr w:type="spellEnd"/>
      <w:r w:rsidR="00DF64E9">
        <w:t>)</w:t>
      </w:r>
      <w:r w:rsidR="00DF64E9" w:rsidRPr="003F1819">
        <w:t xml:space="preserve"> deve</w:t>
      </w:r>
      <w:r w:rsidR="00DF64E9">
        <w:t>(</w:t>
      </w:r>
      <w:r w:rsidR="00DF64E9" w:rsidRPr="003F1819">
        <w:t>m</w:t>
      </w:r>
      <w:r w:rsidR="00DF64E9">
        <w:t>)</w:t>
      </w:r>
      <w:r w:rsidR="00DF64E9" w:rsidRPr="003F1819">
        <w:t xml:space="preserve"> constar nas REFERÊNCIAS.</w:t>
      </w:r>
      <w:r w:rsidR="00EC2D7A">
        <w:t xml:space="preserve"> Cada assunto abordado deve ser descrito em um parágrafo</w:t>
      </w:r>
      <w:r w:rsidR="00F14812">
        <w:t>.</w:t>
      </w:r>
    </w:p>
    <w:p w14:paraId="09F1716D" w14:textId="77777777" w:rsidR="0037046F" w:rsidRDefault="00DF64E9" w:rsidP="0037046F">
      <w:pPr>
        <w:pStyle w:val="TF-TEXTO"/>
      </w:pPr>
      <w:r>
        <w:t xml:space="preserve">No projeto deve ser apresentado </w:t>
      </w:r>
      <w:r w:rsidR="0037046F" w:rsidRPr="00A147FA">
        <w:t>estudo inicial sob</w:t>
      </w:r>
      <w:r>
        <w:t>re o tema escolhido, detalhando</w:t>
      </w:r>
      <w:r w:rsidR="00EC2D7A">
        <w:t xml:space="preserve"> cada parágrafo</w:t>
      </w:r>
      <w:r>
        <w:t xml:space="preserve">, na forma de seções, </w:t>
      </w:r>
      <w:r w:rsidR="0037046F">
        <w:t>os assuntos relacionados n</w:t>
      </w:r>
      <w:r>
        <w:t>o pré-projeto</w:t>
      </w:r>
      <w:r w:rsidR="0037046F" w:rsidRPr="007B50D8">
        <w:t xml:space="preserve">. </w:t>
      </w:r>
      <w:r>
        <w:t>A revisão bibliográfica c</w:t>
      </w:r>
      <w:r w:rsidR="0037046F" w:rsidRPr="007B50D8">
        <w:t xml:space="preserve">onsiste na </w:t>
      </w:r>
      <w:r w:rsidR="0037046F" w:rsidRPr="00A147FA">
        <w:t>sistematização de id</w:t>
      </w:r>
      <w:r w:rsidR="0037046F">
        <w:t>e</w:t>
      </w:r>
      <w:r w:rsidR="0037046F" w:rsidRPr="00A147FA">
        <w:t>ias e fundamentos de autores que d</w:t>
      </w:r>
      <w:r w:rsidR="0037046F">
        <w:t xml:space="preserve">ão </w:t>
      </w:r>
      <w:r w:rsidR="0037046F" w:rsidRPr="00A147FA">
        <w:t>sustentação ao assunto estudado.</w:t>
      </w:r>
      <w:r>
        <w:t xml:space="preserve"> </w:t>
      </w:r>
      <w:r w:rsidR="0037046F" w:rsidRPr="004E3249">
        <w:t>Observa-se que, antes da primeira seção, deve-se descrever o que o leitor vai encontrar nesse capítulo (preâmbulo), ou seja, como a revisão bibliográfica está organizada.]</w:t>
      </w:r>
    </w:p>
    <w:p w14:paraId="0E9926A3" w14:textId="77777777" w:rsidR="0037046F" w:rsidRDefault="0037046F" w:rsidP="00CE38FD">
      <w:pPr>
        <w:pStyle w:val="Ttulo2"/>
      </w:pPr>
      <w:r w:rsidRPr="0062204D">
        <w:t>Título</w:t>
      </w:r>
      <w:r>
        <w:t xml:space="preserve"> da 1ª seção</w:t>
      </w:r>
      <w:r w:rsidR="00DF64E9">
        <w:t xml:space="preserve"> [inserir somente no projeto]</w:t>
      </w:r>
    </w:p>
    <w:p w14:paraId="246BEBFF" w14:textId="77777777" w:rsidR="0037046F" w:rsidRDefault="0037046F" w:rsidP="0037046F">
      <w:pPr>
        <w:pStyle w:val="TF-TEXTO"/>
      </w:pPr>
      <w:r>
        <w:t>...</w:t>
      </w:r>
    </w:p>
    <w:p w14:paraId="5B4952A1" w14:textId="77777777" w:rsidR="0037046F" w:rsidRDefault="0037046F" w:rsidP="00CE38FD">
      <w:pPr>
        <w:pStyle w:val="Ttulo2"/>
      </w:pPr>
      <w:r>
        <w:t>Título da 2ª seção</w:t>
      </w:r>
      <w:r w:rsidR="00DF64E9">
        <w:t xml:space="preserve"> [inserir somente no projeto]</w:t>
      </w:r>
    </w:p>
    <w:p w14:paraId="26F3BEC9" w14:textId="77777777" w:rsidR="000B12B2" w:rsidRDefault="0037046F" w:rsidP="0037046F">
      <w:pPr>
        <w:pStyle w:val="TF-TEXTO"/>
      </w:pPr>
      <w:r>
        <w:t>...</w:t>
      </w:r>
    </w:p>
    <w:p w14:paraId="6FEAE5C1" w14:textId="77777777" w:rsidR="00451B94" w:rsidRDefault="00451B94" w:rsidP="00F83A19">
      <w:pPr>
        <w:pStyle w:val="TF-refernciasbibliogrficasTTULO"/>
      </w:pPr>
      <w:bookmarkStart w:id="89" w:name="_Toc351015602"/>
      <w:bookmarkEnd w:id="37"/>
      <w:bookmarkEnd w:id="38"/>
      <w:bookmarkEnd w:id="39"/>
      <w:bookmarkEnd w:id="40"/>
      <w:bookmarkEnd w:id="41"/>
      <w:bookmarkEnd w:id="42"/>
      <w:bookmarkEnd w:id="43"/>
      <w:r>
        <w:t>Referências</w:t>
      </w:r>
      <w:bookmarkEnd w:id="89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</w:t>
      </w:r>
      <w:proofErr w:type="gramStart"/>
      <w:r>
        <w:t>tem</w:t>
      </w:r>
      <w:proofErr w:type="gramEnd"/>
      <w:r>
        <w:t xml:space="preserve">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2B5A01D8" w14:textId="77777777" w:rsidR="009E71AD" w:rsidRDefault="009E71AD" w:rsidP="009E71AD">
      <w:pPr>
        <w:pStyle w:val="TF-REFERNCIASITEM0"/>
      </w:pPr>
      <w:r>
        <w:t xml:space="preserve">[parte de um documento:] </w:t>
      </w:r>
    </w:p>
    <w:p w14:paraId="37057996" w14:textId="77777777" w:rsidR="009E71AD" w:rsidRDefault="009E71AD" w:rsidP="009E71AD">
      <w:pPr>
        <w:pStyle w:val="TF-REFERNCIASITEM0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163938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379E0F5B" w14:textId="77777777" w:rsidR="009E71AD" w:rsidRDefault="009E71AD" w:rsidP="009E71AD">
      <w:pPr>
        <w:pStyle w:val="TF-REFERNCIASITEM0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5BFF31F" w14:textId="77777777" w:rsidR="009E71AD" w:rsidRDefault="009E71AD" w:rsidP="009E71AD">
      <w:pPr>
        <w:pStyle w:val="TF-REFERNCIASITEM0"/>
      </w:pPr>
      <w:r>
        <w:t>[norma técnica:]</w:t>
      </w:r>
    </w:p>
    <w:p w14:paraId="6FDEB6AA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 24 p.</w:t>
      </w:r>
    </w:p>
    <w:p w14:paraId="4E127FC2" w14:textId="77777777" w:rsidR="009E71AD" w:rsidRDefault="009E71AD" w:rsidP="009E71AD">
      <w:pPr>
        <w:pStyle w:val="TF-REFERNCIASITEM0"/>
      </w:pPr>
      <w:r>
        <w:t xml:space="preserve">ASSOCIAÇÃO BRASILEIRA DE NORMAS TÉCNICAS. </w:t>
      </w:r>
      <w:r>
        <w:rPr>
          <w:b/>
        </w:rPr>
        <w:t>NBR 10520</w:t>
      </w:r>
      <w:r>
        <w:t>: informação e documentação: citações em documentos: apresentação. Rio de Janeiro, 2002b. 7 p.</w:t>
      </w:r>
    </w:p>
    <w:p w14:paraId="36BC13D0" w14:textId="77777777" w:rsidR="009E71AD" w:rsidRDefault="009E71AD" w:rsidP="009E71AD">
      <w:pPr>
        <w:pStyle w:val="TF-REFERNCIASITEM0"/>
      </w:pPr>
      <w:r>
        <w:t xml:space="preserve"> [livro:]</w:t>
      </w:r>
    </w:p>
    <w:p w14:paraId="6850E056" w14:textId="77777777" w:rsidR="009E71AD" w:rsidRDefault="009E71AD" w:rsidP="009E71AD">
      <w:pPr>
        <w:pStyle w:val="TF-REFERNCIASITEM0"/>
      </w:pPr>
      <w:r>
        <w:lastRenderedPageBreak/>
        <w:t xml:space="preserve">BASTOS, Lília R.; PAIXÃO, Lyra; FERNANDES,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01BB31EA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05769C5A" w14:textId="77777777" w:rsidR="009E71AD" w:rsidRDefault="009E71AD" w:rsidP="009E71AD">
      <w:pPr>
        <w:pStyle w:val="TF-REFERNCIASITEM0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>. 1996. 77 f. Trabalho de Conclusão de Curso (Bacharelado em Ciência da Computação) - Centro de Ciências Exatas e Naturais, Universidade Regional de Blumenau, Blumenau.</w:t>
      </w:r>
    </w:p>
    <w:p w14:paraId="3258E0F8" w14:textId="77777777" w:rsidR="009E71AD" w:rsidRDefault="009E71AD" w:rsidP="009E71AD">
      <w:pPr>
        <w:pStyle w:val="TF-REFERNCIASITEM0"/>
      </w:pPr>
      <w:r>
        <w:t>[verbete de enciclopédia em meio eletrônico:]</w:t>
      </w:r>
    </w:p>
    <w:p w14:paraId="16BB6460" w14:textId="77777777" w:rsidR="009E71AD" w:rsidRDefault="009E71AD" w:rsidP="009E71AD">
      <w:pPr>
        <w:pStyle w:val="TF-REFERNCIASITEM0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E067CBF" w14:textId="77777777" w:rsidR="009E71AD" w:rsidRDefault="009E71AD" w:rsidP="009E71AD">
      <w:pPr>
        <w:pStyle w:val="TF-REFERNCIASITEM0"/>
      </w:pPr>
      <w:r>
        <w:t>[artigo em evento:]</w:t>
      </w:r>
    </w:p>
    <w:p w14:paraId="49EC809E" w14:textId="77777777" w:rsidR="009E71AD" w:rsidRPr="006F27F1" w:rsidRDefault="009E71AD" w:rsidP="009E71AD">
      <w:pPr>
        <w:pStyle w:val="TF-REFERNCIASITEM0"/>
        <w:rPr>
          <w:lang w:val="en-US"/>
        </w:rPr>
      </w:pPr>
      <w:r w:rsidRPr="00870802">
        <w:t xml:space="preserve">FRALEIGH, Arnold. </w:t>
      </w:r>
      <w:r w:rsidRPr="009E71AD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61,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110F0BB3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 [</w:t>
      </w:r>
      <w:proofErr w:type="spellStart"/>
      <w:r w:rsidRPr="006F27F1">
        <w:rPr>
          <w:lang w:val="en-US"/>
        </w:rPr>
        <w:t>norma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técnica</w:t>
      </w:r>
      <w:proofErr w:type="spellEnd"/>
      <w:r w:rsidRPr="006F27F1">
        <w:rPr>
          <w:lang w:val="en-US"/>
        </w:rPr>
        <w:t>:]</w:t>
      </w:r>
    </w:p>
    <w:p w14:paraId="0940892E" w14:textId="77777777" w:rsidR="009E71AD" w:rsidRDefault="009E71AD" w:rsidP="009E71AD">
      <w:pPr>
        <w:pStyle w:val="TF-REFERNCIASITEM0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Pr="00A71157">
        <w:t>http://biblioteca.ibge.gov.br/visualizacao/monografias/GEBIS%20-%20RJ/normastabular.pdf</w:t>
      </w:r>
      <w:r>
        <w:t xml:space="preserve">. Acesso em: 27 ago. 2013. </w:t>
      </w:r>
    </w:p>
    <w:p w14:paraId="0BDB5134" w14:textId="77777777" w:rsidR="009E71AD" w:rsidRPr="006F27F1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77C6E0CC" w14:textId="77777777" w:rsidR="009E71AD" w:rsidRDefault="009E71AD" w:rsidP="009E71AD">
      <w:pPr>
        <w:pStyle w:val="TF-REFERNCIASITEM0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>
        <w:rPr>
          <w:lang w:val="en-US"/>
        </w:rPr>
        <w:t>jan.</w:t>
      </w:r>
      <w:proofErr w:type="spellEnd"/>
      <w:r>
        <w:rPr>
          <w:lang w:val="en-US"/>
        </w:rPr>
        <w:t>/</w:t>
      </w:r>
      <w:proofErr w:type="gramEnd"/>
      <w:r>
        <w:rPr>
          <w:lang w:val="en-US"/>
        </w:rPr>
        <w:t>mar. 1968.</w:t>
      </w:r>
    </w:p>
    <w:p w14:paraId="23AAF90F" w14:textId="77777777" w:rsidR="009E71AD" w:rsidRDefault="009E71AD" w:rsidP="009E71AD">
      <w:pPr>
        <w:pStyle w:val="TF-REFERNCIASITEM0"/>
      </w:pPr>
      <w:r>
        <w:t>[trabalho acadêmico ou monografia (TCC/Estágio, especialização, dissertação, tese):]</w:t>
      </w:r>
    </w:p>
    <w:p w14:paraId="71216D2B" w14:textId="77777777" w:rsidR="009E71AD" w:rsidRDefault="009E71AD" w:rsidP="009E71AD">
      <w:pPr>
        <w:pStyle w:val="TF-REFERNCIASITEM0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>. 2003. 76 f. Trabalho de Conclusão de Curso (Bacharelado em Ciência da Computação) - Centro de Ciências Exatas e Naturais, Universidade Regional de Blumenau, Blumenau.</w:t>
      </w:r>
    </w:p>
    <w:p w14:paraId="2A65F7B8" w14:textId="77777777" w:rsidR="009E71AD" w:rsidRDefault="009E71AD" w:rsidP="009E71AD">
      <w:pPr>
        <w:pStyle w:val="TF-REFERNCIASITEM0"/>
      </w:pPr>
      <w:r>
        <w:t>[página da internet com autor]</w:t>
      </w:r>
    </w:p>
    <w:p w14:paraId="24DD134E" w14:textId="77777777" w:rsidR="009E71AD" w:rsidRDefault="009E71AD" w:rsidP="009E71AD">
      <w:pPr>
        <w:pStyle w:val="TF-REFERNCIASITEM0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27 ago. 2013.</w:t>
      </w:r>
    </w:p>
    <w:p w14:paraId="503A596C" w14:textId="77777777" w:rsidR="009E71AD" w:rsidRDefault="009E71AD" w:rsidP="009E71AD">
      <w:pPr>
        <w:pStyle w:val="TF-REFERNCIASITEM0"/>
      </w:pPr>
      <w:r>
        <w:t>[página da internet sem autor]</w:t>
      </w:r>
    </w:p>
    <w:p w14:paraId="69856603" w14:textId="77777777" w:rsidR="009E71AD" w:rsidRDefault="009E71AD" w:rsidP="009E71AD">
      <w:pPr>
        <w:pStyle w:val="TF-REFERNCIASITEM0"/>
      </w:pPr>
      <w:r w:rsidRPr="006F27F1"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 xml:space="preserve">.], [2013?]. </w:t>
      </w:r>
      <w:r>
        <w:t>Disponível em: &lt;</w:t>
      </w:r>
      <w:r w:rsidRPr="00407E4F">
        <w:t>https://scratch.mit.edu/</w:t>
      </w:r>
      <w:r>
        <w:t>&gt;. Acesso em: 27 maio 2013.</w:t>
      </w:r>
    </w:p>
    <w:p w14:paraId="3DA782DE" w14:textId="77777777" w:rsidR="009E71AD" w:rsidRDefault="009E71AD" w:rsidP="009E71AD">
      <w:pPr>
        <w:pStyle w:val="TF-REFERNCIASITEM0"/>
      </w:pPr>
      <w:r>
        <w:t xml:space="preserve"> [relatório de pesquisa:]</w:t>
      </w:r>
    </w:p>
    <w:p w14:paraId="5E544933" w14:textId="77777777" w:rsidR="009E71AD" w:rsidRDefault="009E71AD" w:rsidP="009E71AD">
      <w:pPr>
        <w:pStyle w:val="TF-REFERNCIASITEM0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</w:p>
    <w:p w14:paraId="62891F76" w14:textId="77777777" w:rsidR="0000224C" w:rsidRDefault="0000224C" w:rsidP="00770837">
      <w:pPr>
        <w:pStyle w:val="TF-refernciasbibliogrficasTTULO"/>
        <w:jc w:val="left"/>
      </w:pPr>
    </w:p>
    <w:sectPr w:rsidR="0000224C" w:rsidSect="008A307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Dalton Solano dos Reis" w:date="2023-09-20T14:20:00Z" w:initials="DS">
    <w:p w14:paraId="54EE9A83" w14:textId="77777777" w:rsidR="00CE38FD" w:rsidRDefault="00CE38FD" w:rsidP="00415F7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Coloca uma figura mostrando os “blocos”. Cita e explica a figura no texto.</w:t>
      </w:r>
    </w:p>
  </w:comment>
  <w:comment w:id="36" w:author="Dalton Solano dos Reis" w:date="2023-09-20T14:22:00Z" w:initials="DS">
    <w:p w14:paraId="335A61A6" w14:textId="77777777" w:rsidR="00CE38FD" w:rsidRDefault="00CE38FD" w:rsidP="003D2C52">
      <w:r>
        <w:rPr>
          <w:rStyle w:val="Refdecomentrio"/>
        </w:rPr>
        <w:annotationRef/>
      </w:r>
      <w:r>
        <w:rPr>
          <w:sz w:val="20"/>
          <w:szCs w:val="20"/>
        </w:rPr>
        <w:t>Coloca uma figura mostrando as “telas”. Cita e explica a figura no texto.</w:t>
      </w:r>
    </w:p>
  </w:comment>
  <w:comment w:id="44" w:author="Dalton Solano dos Reis" w:date="2023-09-20T17:20:00Z" w:initials="DS">
    <w:p w14:paraId="6DE1A162" w14:textId="77777777" w:rsidR="00F715D5" w:rsidRDefault="00F715D5" w:rsidP="00330B5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Depois de escrever as outras seções, e se ainda tiver espaço de páginas .. pode escrever um pouco mais.</w:t>
      </w:r>
    </w:p>
  </w:comment>
  <w:comment w:id="45" w:author="Dalton Solano dos Reis" w:date="2023-09-20T14:23:00Z" w:initials="DS">
    <w:p w14:paraId="088D4B17" w14:textId="3977317D" w:rsidR="00CE38FD" w:rsidRDefault="00CE38FD" w:rsidP="009B350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Qual projeto?</w:t>
      </w:r>
    </w:p>
  </w:comment>
  <w:comment w:id="46" w:author="Dalton Solano dos Reis" w:date="2023-09-20T14:24:00Z" w:initials="DS">
    <w:p w14:paraId="41928FC7" w14:textId="77777777" w:rsidR="00CE38FD" w:rsidRDefault="00CE38FD" w:rsidP="00DE407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Entendi que é está tecnologia que vais usar para desenvolver o seu projeto … mas a frase ficou confusa.</w:t>
      </w:r>
    </w:p>
  </w:comment>
  <w:comment w:id="49" w:author="Dalton Solano dos Reis" w:date="2023-09-20T14:31:00Z" w:initials="DS">
    <w:p w14:paraId="6DE94D5F" w14:textId="77777777" w:rsidR="002A6A7A" w:rsidRDefault="002A6A7A" w:rsidP="00496AC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Acho que a fonte quando é courier é tamanho 8.</w:t>
      </w:r>
    </w:p>
  </w:comment>
  <w:comment w:id="61" w:author="Dalton Solano dos Reis" w:date="2023-09-20T14:28:00Z" w:initials="DS">
    <w:p w14:paraId="792A8112" w14:textId="183D20FA" w:rsidR="002A6A7A" w:rsidRDefault="002A6A7A" w:rsidP="00745F5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 “Objeto Gráfico” não é uma forma geométrica.</w:t>
      </w:r>
    </w:p>
  </w:comment>
  <w:comment w:id="71" w:author="Dalton Solano dos Reis" w:date="2023-09-20T17:23:00Z" w:initials="DS">
    <w:p w14:paraId="72FB2F4D" w14:textId="77777777" w:rsidR="00F715D5" w:rsidRDefault="00F715D5" w:rsidP="0012683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Hum, uma afirmação .. precisa de Referência.</w:t>
      </w:r>
    </w:p>
    <w:p w14:paraId="32580F8B" w14:textId="77777777" w:rsidR="00F715D5" w:rsidRDefault="00F715D5" w:rsidP="00126833">
      <w:r>
        <w:rPr>
          <w:color w:val="000000"/>
          <w:sz w:val="20"/>
          <w:szCs w:val="20"/>
        </w:rPr>
        <w:t>Acho melhor reescrever está frase.</w:t>
      </w:r>
    </w:p>
  </w:comment>
  <w:comment w:id="77" w:author="Dalton Solano dos Reis" w:date="2023-09-20T17:23:00Z" w:initials="DS">
    <w:p w14:paraId="37998F85" w14:textId="77777777" w:rsidR="00F715D5" w:rsidRDefault="00F715D5" w:rsidP="004D3E9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Parágrafos devem ter no mínimo 3 frases.</w:t>
      </w:r>
    </w:p>
  </w:comment>
  <w:comment w:id="82" w:author="Dalton Solano dos Reis" w:date="2023-09-20T17:26:00Z" w:initials="DS">
    <w:p w14:paraId="7E808CB4" w14:textId="77777777" w:rsidR="00F715D5" w:rsidRDefault="00F715D5" w:rsidP="005B6DB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Acho que estes dois pontos pode ser suas contribuições no seu projeto.</w:t>
      </w:r>
    </w:p>
  </w:comment>
  <w:comment w:id="83" w:author="Dalton Solano dos Reis" w:date="2023-09-20T17:25:00Z" w:initials="DS">
    <w:p w14:paraId="6F04DF65" w14:textId="7E76DA6E" w:rsidR="00F715D5" w:rsidRDefault="00F715D5" w:rsidP="00A0727B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Ele faz em Unity, mas só foi testado para versão Web.</w:t>
      </w:r>
    </w:p>
  </w:comment>
  <w:comment w:id="84" w:author="Dalton Solano dos Reis" w:date="2023-09-20T17:28:00Z" w:initials="DS">
    <w:p w14:paraId="602D7BAA" w14:textId="77777777" w:rsidR="00BF6DDB" w:rsidRDefault="00BF6DDB" w:rsidP="00CD70BA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Acho que podes criar uma “palavras-chaves” e usar em todo o texto … serem criadas nos objetivos.</w:t>
      </w:r>
    </w:p>
    <w:p w14:paraId="40679B05" w14:textId="77777777" w:rsidR="00BF6DDB" w:rsidRDefault="00BF6DDB" w:rsidP="00CD70BA">
      <w:r>
        <w:rPr>
          <w:color w:val="000000"/>
          <w:sz w:val="20"/>
          <w:szCs w:val="20"/>
        </w:rPr>
        <w:t>E, depois classificar os requisitos dentro destas palavras. Ver exemplo projeto da prof. Simone ...</w:t>
      </w:r>
    </w:p>
  </w:comment>
  <w:comment w:id="85" w:author="Dalton Solano dos Reis" w:date="2023-09-20T17:28:00Z" w:initials="DS">
    <w:p w14:paraId="6A5DCB6E" w14:textId="77777777" w:rsidR="00BF6DDB" w:rsidRDefault="00BF6DDB" w:rsidP="00C823C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Iniciar itens com “a”.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EE9A83" w15:done="0"/>
  <w15:commentEx w15:paraId="335A61A6" w15:done="0"/>
  <w15:commentEx w15:paraId="6DE1A162" w15:done="0"/>
  <w15:commentEx w15:paraId="088D4B17" w15:done="0"/>
  <w15:commentEx w15:paraId="41928FC7" w15:done="0"/>
  <w15:commentEx w15:paraId="6DE94D5F" w15:done="0"/>
  <w15:commentEx w15:paraId="792A8112" w15:done="0"/>
  <w15:commentEx w15:paraId="32580F8B" w15:done="0"/>
  <w15:commentEx w15:paraId="37998F85" w15:done="0"/>
  <w15:commentEx w15:paraId="7E808CB4" w15:done="0"/>
  <w15:commentEx w15:paraId="6F04DF65" w15:done="0"/>
  <w15:commentEx w15:paraId="40679B05" w15:done="0"/>
  <w15:commentEx w15:paraId="6A5DCB6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B57E25" w16cex:dateUtc="2023-09-20T17:20:00Z"/>
  <w16cex:commentExtensible w16cex:durableId="28B57EBA" w16cex:dateUtc="2023-09-20T17:22:00Z"/>
  <w16cex:commentExtensible w16cex:durableId="28B5A859" w16cex:dateUtc="2023-09-20T20:20:00Z"/>
  <w16cex:commentExtensible w16cex:durableId="28B57ECF" w16cex:dateUtc="2023-09-20T17:23:00Z"/>
  <w16cex:commentExtensible w16cex:durableId="28B57F23" w16cex:dateUtc="2023-09-20T17:24:00Z"/>
  <w16cex:commentExtensible w16cex:durableId="28B580D5" w16cex:dateUtc="2023-09-20T17:31:00Z"/>
  <w16cex:commentExtensible w16cex:durableId="28B58017" w16cex:dateUtc="2023-09-20T17:28:00Z"/>
  <w16cex:commentExtensible w16cex:durableId="28B5A8FE" w16cex:dateUtc="2023-09-20T20:23:00Z"/>
  <w16cex:commentExtensible w16cex:durableId="28B5A928" w16cex:dateUtc="2023-09-20T20:23:00Z"/>
  <w16cex:commentExtensible w16cex:durableId="28B5A9B0" w16cex:dateUtc="2023-09-20T20:26:00Z"/>
  <w16cex:commentExtensible w16cex:durableId="28B5A98A" w16cex:dateUtc="2023-09-20T20:25:00Z"/>
  <w16cex:commentExtensible w16cex:durableId="28B5AA22" w16cex:dateUtc="2023-09-20T20:28:00Z"/>
  <w16cex:commentExtensible w16cex:durableId="28B5AA38" w16cex:dateUtc="2023-09-20T2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EE9A83" w16cid:durableId="28B57E25"/>
  <w16cid:commentId w16cid:paraId="335A61A6" w16cid:durableId="28B57EBA"/>
  <w16cid:commentId w16cid:paraId="6DE1A162" w16cid:durableId="28B5A859"/>
  <w16cid:commentId w16cid:paraId="088D4B17" w16cid:durableId="28B57ECF"/>
  <w16cid:commentId w16cid:paraId="41928FC7" w16cid:durableId="28B57F23"/>
  <w16cid:commentId w16cid:paraId="6DE94D5F" w16cid:durableId="28B580D5"/>
  <w16cid:commentId w16cid:paraId="792A8112" w16cid:durableId="28B58017"/>
  <w16cid:commentId w16cid:paraId="32580F8B" w16cid:durableId="28B5A8FE"/>
  <w16cid:commentId w16cid:paraId="37998F85" w16cid:durableId="28B5A928"/>
  <w16cid:commentId w16cid:paraId="7E808CB4" w16cid:durableId="28B5A9B0"/>
  <w16cid:commentId w16cid:paraId="6F04DF65" w16cid:durableId="28B5A98A"/>
  <w16cid:commentId w16cid:paraId="40679B05" w16cid:durableId="28B5AA22"/>
  <w16cid:commentId w16cid:paraId="6A5DCB6E" w16cid:durableId="28B5AA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C192A" w14:textId="77777777" w:rsidR="00B3165A" w:rsidRDefault="00B3165A">
      <w:r>
        <w:separator/>
      </w:r>
    </w:p>
  </w:endnote>
  <w:endnote w:type="continuationSeparator" w:id="0">
    <w:p w14:paraId="475CD590" w14:textId="77777777" w:rsidR="00B3165A" w:rsidRDefault="00B3165A">
      <w:r>
        <w:continuationSeparator/>
      </w:r>
    </w:p>
  </w:endnote>
  <w:endnote w:type="continuationNotice" w:id="1">
    <w:p w14:paraId="0F3ADAC6" w14:textId="77777777" w:rsidR="00B3165A" w:rsidRDefault="00B316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F6692" w14:textId="77777777" w:rsidR="002B78EF" w:rsidRDefault="002B78E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4C3B" w14:textId="77777777" w:rsidR="00B3165A" w:rsidRDefault="00B3165A">
      <w:r>
        <w:separator/>
      </w:r>
    </w:p>
  </w:footnote>
  <w:footnote w:type="continuationSeparator" w:id="0">
    <w:p w14:paraId="5D221C7A" w14:textId="77777777" w:rsidR="00B3165A" w:rsidRDefault="00B3165A">
      <w:r>
        <w:continuationSeparator/>
      </w:r>
    </w:p>
  </w:footnote>
  <w:footnote w:type="continuationNotice" w:id="1">
    <w:p w14:paraId="49B98BD9" w14:textId="77777777" w:rsidR="00B3165A" w:rsidRDefault="00B316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F3860" w14:textId="77777777" w:rsidR="002B78EF" w:rsidRDefault="002B78E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3"/>
      <w:gridCol w:w="1140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B40E9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5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4"/>
  </w:num>
  <w:num w:numId="13" w16cid:durableId="13899580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6"/>
  </w:num>
  <w:num w:numId="16" w16cid:durableId="670522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6"/>
  </w:num>
  <w:num w:numId="18" w16cid:durableId="21469215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951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36045"/>
    <w:rsid w:val="00042B9B"/>
    <w:rsid w:val="000435B5"/>
    <w:rsid w:val="0004570C"/>
    <w:rsid w:val="0004641A"/>
    <w:rsid w:val="00052A07"/>
    <w:rsid w:val="000533DA"/>
    <w:rsid w:val="0005356C"/>
    <w:rsid w:val="0005457F"/>
    <w:rsid w:val="000608E9"/>
    <w:rsid w:val="00061FEB"/>
    <w:rsid w:val="000667DF"/>
    <w:rsid w:val="0007209B"/>
    <w:rsid w:val="00075792"/>
    <w:rsid w:val="00080F9C"/>
    <w:rsid w:val="00081508"/>
    <w:rsid w:val="0008579A"/>
    <w:rsid w:val="00085B79"/>
    <w:rsid w:val="00086AA8"/>
    <w:rsid w:val="0008732D"/>
    <w:rsid w:val="0009735C"/>
    <w:rsid w:val="000A00B5"/>
    <w:rsid w:val="000A104C"/>
    <w:rsid w:val="000A19DE"/>
    <w:rsid w:val="000A3EAB"/>
    <w:rsid w:val="000B12B2"/>
    <w:rsid w:val="000B1800"/>
    <w:rsid w:val="000B3868"/>
    <w:rsid w:val="000C11C4"/>
    <w:rsid w:val="000C1926"/>
    <w:rsid w:val="000C1A18"/>
    <w:rsid w:val="000C2DC6"/>
    <w:rsid w:val="000C3E0E"/>
    <w:rsid w:val="000C5849"/>
    <w:rsid w:val="000C648D"/>
    <w:rsid w:val="000D1294"/>
    <w:rsid w:val="000D3CFE"/>
    <w:rsid w:val="000D77C2"/>
    <w:rsid w:val="000D7EE0"/>
    <w:rsid w:val="000E039E"/>
    <w:rsid w:val="000E27F9"/>
    <w:rsid w:val="000E2B1E"/>
    <w:rsid w:val="000E311F"/>
    <w:rsid w:val="000E3A68"/>
    <w:rsid w:val="000E6CE0"/>
    <w:rsid w:val="000E7C91"/>
    <w:rsid w:val="000F77E3"/>
    <w:rsid w:val="0010244E"/>
    <w:rsid w:val="00107B02"/>
    <w:rsid w:val="0011269F"/>
    <w:rsid w:val="0011363A"/>
    <w:rsid w:val="00113A3F"/>
    <w:rsid w:val="001164FE"/>
    <w:rsid w:val="00120DB4"/>
    <w:rsid w:val="00121714"/>
    <w:rsid w:val="00121A4A"/>
    <w:rsid w:val="00125084"/>
    <w:rsid w:val="00125277"/>
    <w:rsid w:val="00134F63"/>
    <w:rsid w:val="0013506C"/>
    <w:rsid w:val="001375F7"/>
    <w:rsid w:val="00140C6E"/>
    <w:rsid w:val="001439E5"/>
    <w:rsid w:val="00143A96"/>
    <w:rsid w:val="00143EA0"/>
    <w:rsid w:val="00144CD3"/>
    <w:rsid w:val="001502EB"/>
    <w:rsid w:val="00151940"/>
    <w:rsid w:val="001554E9"/>
    <w:rsid w:val="00162BF1"/>
    <w:rsid w:val="00164C45"/>
    <w:rsid w:val="00164DD8"/>
    <w:rsid w:val="0016560C"/>
    <w:rsid w:val="00173379"/>
    <w:rsid w:val="0017675F"/>
    <w:rsid w:val="00181989"/>
    <w:rsid w:val="00186092"/>
    <w:rsid w:val="00190E4D"/>
    <w:rsid w:val="00193A97"/>
    <w:rsid w:val="001948BE"/>
    <w:rsid w:val="0019547B"/>
    <w:rsid w:val="001A04AD"/>
    <w:rsid w:val="001A12CE"/>
    <w:rsid w:val="001A1423"/>
    <w:rsid w:val="001A1446"/>
    <w:rsid w:val="001A6292"/>
    <w:rsid w:val="001A7511"/>
    <w:rsid w:val="001B2C9F"/>
    <w:rsid w:val="001B2F1E"/>
    <w:rsid w:val="001C33B0"/>
    <w:rsid w:val="001C3C95"/>
    <w:rsid w:val="001C57E6"/>
    <w:rsid w:val="001C5CBB"/>
    <w:rsid w:val="001D0331"/>
    <w:rsid w:val="001D465C"/>
    <w:rsid w:val="001D5958"/>
    <w:rsid w:val="001D6234"/>
    <w:rsid w:val="001E6233"/>
    <w:rsid w:val="001E646A"/>
    <w:rsid w:val="001E682E"/>
    <w:rsid w:val="001F007F"/>
    <w:rsid w:val="001F0D36"/>
    <w:rsid w:val="001F1FBF"/>
    <w:rsid w:val="002007E1"/>
    <w:rsid w:val="00202F3F"/>
    <w:rsid w:val="00211408"/>
    <w:rsid w:val="00213C6C"/>
    <w:rsid w:val="00217A8D"/>
    <w:rsid w:val="002220A0"/>
    <w:rsid w:val="00224BB2"/>
    <w:rsid w:val="00231AD5"/>
    <w:rsid w:val="00235240"/>
    <w:rsid w:val="002368FD"/>
    <w:rsid w:val="0023714C"/>
    <w:rsid w:val="0024110F"/>
    <w:rsid w:val="002423AB"/>
    <w:rsid w:val="002440B0"/>
    <w:rsid w:val="00247CCC"/>
    <w:rsid w:val="00251207"/>
    <w:rsid w:val="0025685C"/>
    <w:rsid w:val="002606DA"/>
    <w:rsid w:val="0026248B"/>
    <w:rsid w:val="00276E8F"/>
    <w:rsid w:val="0027792D"/>
    <w:rsid w:val="00282723"/>
    <w:rsid w:val="00282788"/>
    <w:rsid w:val="0028617A"/>
    <w:rsid w:val="0029608A"/>
    <w:rsid w:val="002A568F"/>
    <w:rsid w:val="002A6617"/>
    <w:rsid w:val="002A6A7A"/>
    <w:rsid w:val="002A6B2D"/>
    <w:rsid w:val="002A7E1B"/>
    <w:rsid w:val="002B0812"/>
    <w:rsid w:val="002B0EDC"/>
    <w:rsid w:val="002B11D2"/>
    <w:rsid w:val="002B4718"/>
    <w:rsid w:val="002B6194"/>
    <w:rsid w:val="002B78EF"/>
    <w:rsid w:val="002C1935"/>
    <w:rsid w:val="002C1D2E"/>
    <w:rsid w:val="002C2BAB"/>
    <w:rsid w:val="002C3DAE"/>
    <w:rsid w:val="002C64D9"/>
    <w:rsid w:val="002D00AC"/>
    <w:rsid w:val="002D1F55"/>
    <w:rsid w:val="002D33BE"/>
    <w:rsid w:val="002D521D"/>
    <w:rsid w:val="002D71E9"/>
    <w:rsid w:val="002E4AF4"/>
    <w:rsid w:val="002E59FB"/>
    <w:rsid w:val="002E6DD1"/>
    <w:rsid w:val="002F0197"/>
    <w:rsid w:val="002F027E"/>
    <w:rsid w:val="002F17ED"/>
    <w:rsid w:val="002F3BEF"/>
    <w:rsid w:val="002F6021"/>
    <w:rsid w:val="003037F4"/>
    <w:rsid w:val="00312CEA"/>
    <w:rsid w:val="00320BFA"/>
    <w:rsid w:val="0032378D"/>
    <w:rsid w:val="003255B3"/>
    <w:rsid w:val="0032587B"/>
    <w:rsid w:val="003323B0"/>
    <w:rsid w:val="00335048"/>
    <w:rsid w:val="00340AD0"/>
    <w:rsid w:val="00340B6D"/>
    <w:rsid w:val="00340C8E"/>
    <w:rsid w:val="00341774"/>
    <w:rsid w:val="00342648"/>
    <w:rsid w:val="00344540"/>
    <w:rsid w:val="00347AC5"/>
    <w:rsid w:val="00350182"/>
    <w:rsid w:val="003519A3"/>
    <w:rsid w:val="003546EE"/>
    <w:rsid w:val="00362443"/>
    <w:rsid w:val="003645BD"/>
    <w:rsid w:val="003662B2"/>
    <w:rsid w:val="0037046F"/>
    <w:rsid w:val="00370509"/>
    <w:rsid w:val="00370A40"/>
    <w:rsid w:val="00372722"/>
    <w:rsid w:val="00373BD4"/>
    <w:rsid w:val="00377DA7"/>
    <w:rsid w:val="00383087"/>
    <w:rsid w:val="00384D4C"/>
    <w:rsid w:val="00390234"/>
    <w:rsid w:val="00397FD1"/>
    <w:rsid w:val="003A2B7D"/>
    <w:rsid w:val="003A45A3"/>
    <w:rsid w:val="003A4A75"/>
    <w:rsid w:val="003A5366"/>
    <w:rsid w:val="003A5481"/>
    <w:rsid w:val="003A7006"/>
    <w:rsid w:val="003B572F"/>
    <w:rsid w:val="003B647A"/>
    <w:rsid w:val="003C0889"/>
    <w:rsid w:val="003C5262"/>
    <w:rsid w:val="003D0374"/>
    <w:rsid w:val="003D398C"/>
    <w:rsid w:val="003D4309"/>
    <w:rsid w:val="003D473B"/>
    <w:rsid w:val="003D4B35"/>
    <w:rsid w:val="003D6EA9"/>
    <w:rsid w:val="003E42A5"/>
    <w:rsid w:val="003E4F19"/>
    <w:rsid w:val="003E787B"/>
    <w:rsid w:val="003F4E83"/>
    <w:rsid w:val="003F5F25"/>
    <w:rsid w:val="003F6C7C"/>
    <w:rsid w:val="003F7E9B"/>
    <w:rsid w:val="0040436D"/>
    <w:rsid w:val="004054C2"/>
    <w:rsid w:val="00407B44"/>
    <w:rsid w:val="00410543"/>
    <w:rsid w:val="004171D1"/>
    <w:rsid w:val="004173CC"/>
    <w:rsid w:val="00422CFC"/>
    <w:rsid w:val="0042356B"/>
    <w:rsid w:val="0042420A"/>
    <w:rsid w:val="004243D2"/>
    <w:rsid w:val="00424610"/>
    <w:rsid w:val="00424AD5"/>
    <w:rsid w:val="00431C8E"/>
    <w:rsid w:val="00435424"/>
    <w:rsid w:val="00441A8C"/>
    <w:rsid w:val="00442299"/>
    <w:rsid w:val="00442F1C"/>
    <w:rsid w:val="00446653"/>
    <w:rsid w:val="00446BEF"/>
    <w:rsid w:val="0045021E"/>
    <w:rsid w:val="00450A6B"/>
    <w:rsid w:val="00451B94"/>
    <w:rsid w:val="00455AED"/>
    <w:rsid w:val="0045743D"/>
    <w:rsid w:val="004661F2"/>
    <w:rsid w:val="00466CEB"/>
    <w:rsid w:val="00470C41"/>
    <w:rsid w:val="004763D0"/>
    <w:rsid w:val="0047690F"/>
    <w:rsid w:val="00476C78"/>
    <w:rsid w:val="00482174"/>
    <w:rsid w:val="0048576D"/>
    <w:rsid w:val="00485CCB"/>
    <w:rsid w:val="0048746F"/>
    <w:rsid w:val="004937F0"/>
    <w:rsid w:val="00493B1A"/>
    <w:rsid w:val="0049495C"/>
    <w:rsid w:val="00497EF6"/>
    <w:rsid w:val="004B42D8"/>
    <w:rsid w:val="004B66E7"/>
    <w:rsid w:val="004B6B8F"/>
    <w:rsid w:val="004B7511"/>
    <w:rsid w:val="004C103E"/>
    <w:rsid w:val="004C118D"/>
    <w:rsid w:val="004C60F5"/>
    <w:rsid w:val="004E11EC"/>
    <w:rsid w:val="004E23CE"/>
    <w:rsid w:val="004E2670"/>
    <w:rsid w:val="004E49EE"/>
    <w:rsid w:val="004E516B"/>
    <w:rsid w:val="004F3C47"/>
    <w:rsid w:val="004F52CA"/>
    <w:rsid w:val="00500539"/>
    <w:rsid w:val="00503373"/>
    <w:rsid w:val="00503F3F"/>
    <w:rsid w:val="00504693"/>
    <w:rsid w:val="00504C3F"/>
    <w:rsid w:val="0051367E"/>
    <w:rsid w:val="005243B2"/>
    <w:rsid w:val="005312EB"/>
    <w:rsid w:val="00536336"/>
    <w:rsid w:val="0054044B"/>
    <w:rsid w:val="00542ED7"/>
    <w:rsid w:val="005436B4"/>
    <w:rsid w:val="00550D4A"/>
    <w:rsid w:val="005517C7"/>
    <w:rsid w:val="00551FED"/>
    <w:rsid w:val="00553868"/>
    <w:rsid w:val="005544F1"/>
    <w:rsid w:val="00560712"/>
    <w:rsid w:val="00564A29"/>
    <w:rsid w:val="00564FBC"/>
    <w:rsid w:val="005705A9"/>
    <w:rsid w:val="00572864"/>
    <w:rsid w:val="00576C16"/>
    <w:rsid w:val="0058090B"/>
    <w:rsid w:val="00581BD6"/>
    <w:rsid w:val="00584569"/>
    <w:rsid w:val="0058482B"/>
    <w:rsid w:val="0058618A"/>
    <w:rsid w:val="00587002"/>
    <w:rsid w:val="00590222"/>
    <w:rsid w:val="00591611"/>
    <w:rsid w:val="00592BA8"/>
    <w:rsid w:val="00595FF4"/>
    <w:rsid w:val="005A1DB2"/>
    <w:rsid w:val="005A362B"/>
    <w:rsid w:val="005A4952"/>
    <w:rsid w:val="005A4CE8"/>
    <w:rsid w:val="005A6B1E"/>
    <w:rsid w:val="005B20A1"/>
    <w:rsid w:val="005B2478"/>
    <w:rsid w:val="005B2E12"/>
    <w:rsid w:val="005B3CD1"/>
    <w:rsid w:val="005C1B79"/>
    <w:rsid w:val="005C21FC"/>
    <w:rsid w:val="005C30AE"/>
    <w:rsid w:val="005C7007"/>
    <w:rsid w:val="005C7091"/>
    <w:rsid w:val="005D3837"/>
    <w:rsid w:val="005D63A4"/>
    <w:rsid w:val="005E35F3"/>
    <w:rsid w:val="005E400D"/>
    <w:rsid w:val="005E5ABB"/>
    <w:rsid w:val="005E698D"/>
    <w:rsid w:val="005F09F1"/>
    <w:rsid w:val="005F2A5B"/>
    <w:rsid w:val="005F645A"/>
    <w:rsid w:val="005F7EDE"/>
    <w:rsid w:val="0060060C"/>
    <w:rsid w:val="00602742"/>
    <w:rsid w:val="00606A70"/>
    <w:rsid w:val="0061158B"/>
    <w:rsid w:val="006118D1"/>
    <w:rsid w:val="0061251F"/>
    <w:rsid w:val="00613B57"/>
    <w:rsid w:val="00620D93"/>
    <w:rsid w:val="0062386A"/>
    <w:rsid w:val="0062576D"/>
    <w:rsid w:val="00625788"/>
    <w:rsid w:val="006305AA"/>
    <w:rsid w:val="00631F59"/>
    <w:rsid w:val="0063277E"/>
    <w:rsid w:val="0063412E"/>
    <w:rsid w:val="00634C91"/>
    <w:rsid w:val="00635614"/>
    <w:rsid w:val="006364F4"/>
    <w:rsid w:val="00640352"/>
    <w:rsid w:val="006426D5"/>
    <w:rsid w:val="00642924"/>
    <w:rsid w:val="00646451"/>
    <w:rsid w:val="006466FF"/>
    <w:rsid w:val="00646A5F"/>
    <w:rsid w:val="006475C1"/>
    <w:rsid w:val="00647F0B"/>
    <w:rsid w:val="006538C3"/>
    <w:rsid w:val="006562C6"/>
    <w:rsid w:val="00656681"/>
    <w:rsid w:val="00656C00"/>
    <w:rsid w:val="00657DE8"/>
    <w:rsid w:val="00661967"/>
    <w:rsid w:val="00661F61"/>
    <w:rsid w:val="00671B49"/>
    <w:rsid w:val="00671D88"/>
    <w:rsid w:val="00674155"/>
    <w:rsid w:val="006746CA"/>
    <w:rsid w:val="00683CFE"/>
    <w:rsid w:val="00686561"/>
    <w:rsid w:val="00691B2F"/>
    <w:rsid w:val="00693D82"/>
    <w:rsid w:val="00695745"/>
    <w:rsid w:val="0069600B"/>
    <w:rsid w:val="006A0A1A"/>
    <w:rsid w:val="006A5A72"/>
    <w:rsid w:val="006A6460"/>
    <w:rsid w:val="006B0760"/>
    <w:rsid w:val="006B104E"/>
    <w:rsid w:val="006B5AEA"/>
    <w:rsid w:val="006B6383"/>
    <w:rsid w:val="006B640D"/>
    <w:rsid w:val="006B756E"/>
    <w:rsid w:val="006B7893"/>
    <w:rsid w:val="006C2422"/>
    <w:rsid w:val="006C5B55"/>
    <w:rsid w:val="006C61FA"/>
    <w:rsid w:val="006C642B"/>
    <w:rsid w:val="006C73BC"/>
    <w:rsid w:val="006D0896"/>
    <w:rsid w:val="006D2982"/>
    <w:rsid w:val="006E25D2"/>
    <w:rsid w:val="006F1320"/>
    <w:rsid w:val="0070007C"/>
    <w:rsid w:val="0070391A"/>
    <w:rsid w:val="00703F11"/>
    <w:rsid w:val="00706486"/>
    <w:rsid w:val="00707E92"/>
    <w:rsid w:val="007125A9"/>
    <w:rsid w:val="007143F5"/>
    <w:rsid w:val="00715A13"/>
    <w:rsid w:val="0071753D"/>
    <w:rsid w:val="007214E3"/>
    <w:rsid w:val="007222F7"/>
    <w:rsid w:val="007233AE"/>
    <w:rsid w:val="00724679"/>
    <w:rsid w:val="00725368"/>
    <w:rsid w:val="007304F3"/>
    <w:rsid w:val="00730839"/>
    <w:rsid w:val="00730F60"/>
    <w:rsid w:val="00731A1B"/>
    <w:rsid w:val="00733FF9"/>
    <w:rsid w:val="00736FCC"/>
    <w:rsid w:val="00737DFE"/>
    <w:rsid w:val="00752038"/>
    <w:rsid w:val="007554DF"/>
    <w:rsid w:val="007562F1"/>
    <w:rsid w:val="0075776D"/>
    <w:rsid w:val="007613FB"/>
    <w:rsid w:val="00761E34"/>
    <w:rsid w:val="00761E9B"/>
    <w:rsid w:val="00770837"/>
    <w:rsid w:val="00771360"/>
    <w:rsid w:val="007722BF"/>
    <w:rsid w:val="00772844"/>
    <w:rsid w:val="0077580B"/>
    <w:rsid w:val="00780007"/>
    <w:rsid w:val="00781167"/>
    <w:rsid w:val="007854B3"/>
    <w:rsid w:val="0078787D"/>
    <w:rsid w:val="00787FA8"/>
    <w:rsid w:val="00792997"/>
    <w:rsid w:val="007944F8"/>
    <w:rsid w:val="007953CD"/>
    <w:rsid w:val="007973E3"/>
    <w:rsid w:val="007A1883"/>
    <w:rsid w:val="007A432E"/>
    <w:rsid w:val="007A5CF2"/>
    <w:rsid w:val="007B1EC3"/>
    <w:rsid w:val="007B245C"/>
    <w:rsid w:val="007B46D3"/>
    <w:rsid w:val="007C4344"/>
    <w:rsid w:val="007D0720"/>
    <w:rsid w:val="007D10F2"/>
    <w:rsid w:val="007D207E"/>
    <w:rsid w:val="007D6DEC"/>
    <w:rsid w:val="007E01CB"/>
    <w:rsid w:val="007E3C9A"/>
    <w:rsid w:val="007E464B"/>
    <w:rsid w:val="007E46A1"/>
    <w:rsid w:val="007E730D"/>
    <w:rsid w:val="007E7311"/>
    <w:rsid w:val="007F20C0"/>
    <w:rsid w:val="007F38A6"/>
    <w:rsid w:val="007F403E"/>
    <w:rsid w:val="007F4642"/>
    <w:rsid w:val="00802D0F"/>
    <w:rsid w:val="008072AC"/>
    <w:rsid w:val="00810CEA"/>
    <w:rsid w:val="00815952"/>
    <w:rsid w:val="008233E5"/>
    <w:rsid w:val="0082340C"/>
    <w:rsid w:val="008247F4"/>
    <w:rsid w:val="00833DE8"/>
    <w:rsid w:val="00833F47"/>
    <w:rsid w:val="008348C3"/>
    <w:rsid w:val="0083681B"/>
    <w:rsid w:val="008373B4"/>
    <w:rsid w:val="00837CF6"/>
    <w:rsid w:val="008404C4"/>
    <w:rsid w:val="00847D37"/>
    <w:rsid w:val="0085001D"/>
    <w:rsid w:val="00860D55"/>
    <w:rsid w:val="008639BF"/>
    <w:rsid w:val="0086729E"/>
    <w:rsid w:val="00870802"/>
    <w:rsid w:val="00871A41"/>
    <w:rsid w:val="00885AF1"/>
    <w:rsid w:val="00886461"/>
    <w:rsid w:val="00886D76"/>
    <w:rsid w:val="00890B01"/>
    <w:rsid w:val="0089536D"/>
    <w:rsid w:val="00897019"/>
    <w:rsid w:val="008A3072"/>
    <w:rsid w:val="008B0A07"/>
    <w:rsid w:val="008B451F"/>
    <w:rsid w:val="008B63BE"/>
    <w:rsid w:val="008B781F"/>
    <w:rsid w:val="008C0069"/>
    <w:rsid w:val="008C0353"/>
    <w:rsid w:val="008C1495"/>
    <w:rsid w:val="008C5E2A"/>
    <w:rsid w:val="008C71BF"/>
    <w:rsid w:val="008D4159"/>
    <w:rsid w:val="008D5522"/>
    <w:rsid w:val="008D69C5"/>
    <w:rsid w:val="008D7404"/>
    <w:rsid w:val="008E0F86"/>
    <w:rsid w:val="008F29D7"/>
    <w:rsid w:val="008F2DC1"/>
    <w:rsid w:val="008F4575"/>
    <w:rsid w:val="008F70AD"/>
    <w:rsid w:val="008F7CE2"/>
    <w:rsid w:val="00900DB1"/>
    <w:rsid w:val="009022BF"/>
    <w:rsid w:val="0090240D"/>
    <w:rsid w:val="00911CD9"/>
    <w:rsid w:val="00912B71"/>
    <w:rsid w:val="0091723A"/>
    <w:rsid w:val="0092237E"/>
    <w:rsid w:val="009261DE"/>
    <w:rsid w:val="00931632"/>
    <w:rsid w:val="00932C92"/>
    <w:rsid w:val="009430B3"/>
    <w:rsid w:val="009454E4"/>
    <w:rsid w:val="00946836"/>
    <w:rsid w:val="0096683A"/>
    <w:rsid w:val="00967611"/>
    <w:rsid w:val="009800DD"/>
    <w:rsid w:val="00980347"/>
    <w:rsid w:val="00983C27"/>
    <w:rsid w:val="00984240"/>
    <w:rsid w:val="00985624"/>
    <w:rsid w:val="00987F2B"/>
    <w:rsid w:val="00995B07"/>
    <w:rsid w:val="00996004"/>
    <w:rsid w:val="0099636C"/>
    <w:rsid w:val="009A0665"/>
    <w:rsid w:val="009A2619"/>
    <w:rsid w:val="009A562B"/>
    <w:rsid w:val="009A5850"/>
    <w:rsid w:val="009B10D6"/>
    <w:rsid w:val="009B740B"/>
    <w:rsid w:val="009B7569"/>
    <w:rsid w:val="009C089E"/>
    <w:rsid w:val="009C4755"/>
    <w:rsid w:val="009D377C"/>
    <w:rsid w:val="009D65D0"/>
    <w:rsid w:val="009D797C"/>
    <w:rsid w:val="009D7E91"/>
    <w:rsid w:val="009E002C"/>
    <w:rsid w:val="009E0EDA"/>
    <w:rsid w:val="009E135E"/>
    <w:rsid w:val="009E3C92"/>
    <w:rsid w:val="009E54F4"/>
    <w:rsid w:val="009E71AD"/>
    <w:rsid w:val="009F23B8"/>
    <w:rsid w:val="009F2BFA"/>
    <w:rsid w:val="009F6785"/>
    <w:rsid w:val="00A017C9"/>
    <w:rsid w:val="00A02439"/>
    <w:rsid w:val="00A03A3D"/>
    <w:rsid w:val="00A045C4"/>
    <w:rsid w:val="00A10DFA"/>
    <w:rsid w:val="00A13047"/>
    <w:rsid w:val="00A14FFD"/>
    <w:rsid w:val="00A21708"/>
    <w:rsid w:val="00A22362"/>
    <w:rsid w:val="00A23909"/>
    <w:rsid w:val="00A23B50"/>
    <w:rsid w:val="00A249BA"/>
    <w:rsid w:val="00A307C7"/>
    <w:rsid w:val="00A3256B"/>
    <w:rsid w:val="00A44581"/>
    <w:rsid w:val="00A45093"/>
    <w:rsid w:val="00A50EAF"/>
    <w:rsid w:val="00A562AE"/>
    <w:rsid w:val="00A602F9"/>
    <w:rsid w:val="00A61451"/>
    <w:rsid w:val="00A650EE"/>
    <w:rsid w:val="00A662C8"/>
    <w:rsid w:val="00A71157"/>
    <w:rsid w:val="00A714A6"/>
    <w:rsid w:val="00A75354"/>
    <w:rsid w:val="00A77E77"/>
    <w:rsid w:val="00A84E74"/>
    <w:rsid w:val="00A966E6"/>
    <w:rsid w:val="00AB0996"/>
    <w:rsid w:val="00AB1176"/>
    <w:rsid w:val="00AB2BE3"/>
    <w:rsid w:val="00AB4E2E"/>
    <w:rsid w:val="00AB7834"/>
    <w:rsid w:val="00AC46C0"/>
    <w:rsid w:val="00AC4D5F"/>
    <w:rsid w:val="00AC6043"/>
    <w:rsid w:val="00AD1D2C"/>
    <w:rsid w:val="00AD3D4E"/>
    <w:rsid w:val="00AD6BE7"/>
    <w:rsid w:val="00AD6DD7"/>
    <w:rsid w:val="00AD76C1"/>
    <w:rsid w:val="00AE0525"/>
    <w:rsid w:val="00AE08DB"/>
    <w:rsid w:val="00AE1CFE"/>
    <w:rsid w:val="00AE2729"/>
    <w:rsid w:val="00AE3148"/>
    <w:rsid w:val="00AE5AE2"/>
    <w:rsid w:val="00AE7343"/>
    <w:rsid w:val="00AF31E0"/>
    <w:rsid w:val="00AF769C"/>
    <w:rsid w:val="00B00A13"/>
    <w:rsid w:val="00B00D69"/>
    <w:rsid w:val="00B00E04"/>
    <w:rsid w:val="00B029AF"/>
    <w:rsid w:val="00B05485"/>
    <w:rsid w:val="00B0705A"/>
    <w:rsid w:val="00B070F5"/>
    <w:rsid w:val="00B11546"/>
    <w:rsid w:val="00B12AF1"/>
    <w:rsid w:val="00B12E39"/>
    <w:rsid w:val="00B1458E"/>
    <w:rsid w:val="00B14629"/>
    <w:rsid w:val="00B14C51"/>
    <w:rsid w:val="00B155CD"/>
    <w:rsid w:val="00B1797A"/>
    <w:rsid w:val="00B20021"/>
    <w:rsid w:val="00B20FDE"/>
    <w:rsid w:val="00B25716"/>
    <w:rsid w:val="00B3165A"/>
    <w:rsid w:val="00B42041"/>
    <w:rsid w:val="00B43FBF"/>
    <w:rsid w:val="00B44F11"/>
    <w:rsid w:val="00B4773C"/>
    <w:rsid w:val="00B51846"/>
    <w:rsid w:val="00B61303"/>
    <w:rsid w:val="00B627FE"/>
    <w:rsid w:val="00B62979"/>
    <w:rsid w:val="00B70056"/>
    <w:rsid w:val="00B70D0D"/>
    <w:rsid w:val="00B74D75"/>
    <w:rsid w:val="00B81F15"/>
    <w:rsid w:val="00B823A7"/>
    <w:rsid w:val="00B8679B"/>
    <w:rsid w:val="00B90FA5"/>
    <w:rsid w:val="00B919F1"/>
    <w:rsid w:val="00B972C7"/>
    <w:rsid w:val="00BA03C0"/>
    <w:rsid w:val="00BA0838"/>
    <w:rsid w:val="00BA2260"/>
    <w:rsid w:val="00BB468D"/>
    <w:rsid w:val="00BC035F"/>
    <w:rsid w:val="00BC0E8D"/>
    <w:rsid w:val="00BC4F18"/>
    <w:rsid w:val="00BC77A7"/>
    <w:rsid w:val="00BC7F4C"/>
    <w:rsid w:val="00BD3CA2"/>
    <w:rsid w:val="00BE08CC"/>
    <w:rsid w:val="00BE3483"/>
    <w:rsid w:val="00BE4983"/>
    <w:rsid w:val="00BE6551"/>
    <w:rsid w:val="00BF093B"/>
    <w:rsid w:val="00BF3B07"/>
    <w:rsid w:val="00BF4C51"/>
    <w:rsid w:val="00BF6DDB"/>
    <w:rsid w:val="00BF77D6"/>
    <w:rsid w:val="00BF7F7E"/>
    <w:rsid w:val="00C00B88"/>
    <w:rsid w:val="00C06B2A"/>
    <w:rsid w:val="00C074E8"/>
    <w:rsid w:val="00C07EDD"/>
    <w:rsid w:val="00C17D4B"/>
    <w:rsid w:val="00C17E5B"/>
    <w:rsid w:val="00C21ED2"/>
    <w:rsid w:val="00C35E57"/>
    <w:rsid w:val="00C35E80"/>
    <w:rsid w:val="00C40AA2"/>
    <w:rsid w:val="00C4244F"/>
    <w:rsid w:val="00C44250"/>
    <w:rsid w:val="00C458D3"/>
    <w:rsid w:val="00C632ED"/>
    <w:rsid w:val="00C66150"/>
    <w:rsid w:val="00C67DA9"/>
    <w:rsid w:val="00C708E0"/>
    <w:rsid w:val="00C70EF5"/>
    <w:rsid w:val="00C756C5"/>
    <w:rsid w:val="00C77D8F"/>
    <w:rsid w:val="00C80323"/>
    <w:rsid w:val="00C82195"/>
    <w:rsid w:val="00C82CAE"/>
    <w:rsid w:val="00C8442E"/>
    <w:rsid w:val="00C86482"/>
    <w:rsid w:val="00C86921"/>
    <w:rsid w:val="00C92660"/>
    <w:rsid w:val="00C930A8"/>
    <w:rsid w:val="00CA108B"/>
    <w:rsid w:val="00CA5C20"/>
    <w:rsid w:val="00CA6CDB"/>
    <w:rsid w:val="00CB5E13"/>
    <w:rsid w:val="00CC3524"/>
    <w:rsid w:val="00CC73FF"/>
    <w:rsid w:val="00CD27BE"/>
    <w:rsid w:val="00CD29E9"/>
    <w:rsid w:val="00CD3F75"/>
    <w:rsid w:val="00CD4552"/>
    <w:rsid w:val="00CD4BBC"/>
    <w:rsid w:val="00CD6F0F"/>
    <w:rsid w:val="00CE0BB7"/>
    <w:rsid w:val="00CE38FD"/>
    <w:rsid w:val="00CE3E9A"/>
    <w:rsid w:val="00CE486C"/>
    <w:rsid w:val="00CE4D6C"/>
    <w:rsid w:val="00CE708B"/>
    <w:rsid w:val="00CF26B7"/>
    <w:rsid w:val="00CF3258"/>
    <w:rsid w:val="00CF5198"/>
    <w:rsid w:val="00CF61EE"/>
    <w:rsid w:val="00CF6E39"/>
    <w:rsid w:val="00CF72DA"/>
    <w:rsid w:val="00D039CE"/>
    <w:rsid w:val="00D03B57"/>
    <w:rsid w:val="00D0769A"/>
    <w:rsid w:val="00D127EF"/>
    <w:rsid w:val="00D14D93"/>
    <w:rsid w:val="00D15B4E"/>
    <w:rsid w:val="00D177E7"/>
    <w:rsid w:val="00D17C2A"/>
    <w:rsid w:val="00D2079F"/>
    <w:rsid w:val="00D316BA"/>
    <w:rsid w:val="00D325ED"/>
    <w:rsid w:val="00D34F2F"/>
    <w:rsid w:val="00D447EF"/>
    <w:rsid w:val="00D505E2"/>
    <w:rsid w:val="00D608AB"/>
    <w:rsid w:val="00D6498F"/>
    <w:rsid w:val="00D67097"/>
    <w:rsid w:val="00D708EF"/>
    <w:rsid w:val="00D70E09"/>
    <w:rsid w:val="00D7371C"/>
    <w:rsid w:val="00D7463D"/>
    <w:rsid w:val="00D765F9"/>
    <w:rsid w:val="00D80F5A"/>
    <w:rsid w:val="00D83DE8"/>
    <w:rsid w:val="00D84943"/>
    <w:rsid w:val="00D869B2"/>
    <w:rsid w:val="00D90905"/>
    <w:rsid w:val="00D92792"/>
    <w:rsid w:val="00D94A40"/>
    <w:rsid w:val="00D94AE7"/>
    <w:rsid w:val="00D966B3"/>
    <w:rsid w:val="00D970F0"/>
    <w:rsid w:val="00DA2D62"/>
    <w:rsid w:val="00DA4540"/>
    <w:rsid w:val="00DA587E"/>
    <w:rsid w:val="00DA60F4"/>
    <w:rsid w:val="00DA714D"/>
    <w:rsid w:val="00DA72D4"/>
    <w:rsid w:val="00DB0C06"/>
    <w:rsid w:val="00DB0F8B"/>
    <w:rsid w:val="00DB3052"/>
    <w:rsid w:val="00DB59B8"/>
    <w:rsid w:val="00DC2D17"/>
    <w:rsid w:val="00DC71A8"/>
    <w:rsid w:val="00DE0BB8"/>
    <w:rsid w:val="00DE23BF"/>
    <w:rsid w:val="00DE3981"/>
    <w:rsid w:val="00DE40DD"/>
    <w:rsid w:val="00DE5E42"/>
    <w:rsid w:val="00DE7755"/>
    <w:rsid w:val="00DF059A"/>
    <w:rsid w:val="00DF3839"/>
    <w:rsid w:val="00DF3D56"/>
    <w:rsid w:val="00DF5B2D"/>
    <w:rsid w:val="00DF64E9"/>
    <w:rsid w:val="00DF6D19"/>
    <w:rsid w:val="00DF6ED2"/>
    <w:rsid w:val="00DF70F5"/>
    <w:rsid w:val="00E00A9F"/>
    <w:rsid w:val="00E01D86"/>
    <w:rsid w:val="00E136E4"/>
    <w:rsid w:val="00E13A57"/>
    <w:rsid w:val="00E14D8A"/>
    <w:rsid w:val="00E16D95"/>
    <w:rsid w:val="00E2102C"/>
    <w:rsid w:val="00E2252C"/>
    <w:rsid w:val="00E232EE"/>
    <w:rsid w:val="00E24DBC"/>
    <w:rsid w:val="00E270C0"/>
    <w:rsid w:val="00E33725"/>
    <w:rsid w:val="00E34B2F"/>
    <w:rsid w:val="00E36D82"/>
    <w:rsid w:val="00E4129B"/>
    <w:rsid w:val="00E44375"/>
    <w:rsid w:val="00E460B9"/>
    <w:rsid w:val="00E460F2"/>
    <w:rsid w:val="00E46D19"/>
    <w:rsid w:val="00E50FFA"/>
    <w:rsid w:val="00E51601"/>
    <w:rsid w:val="00E51965"/>
    <w:rsid w:val="00E52620"/>
    <w:rsid w:val="00E54572"/>
    <w:rsid w:val="00E638A0"/>
    <w:rsid w:val="00E66EAF"/>
    <w:rsid w:val="00E670D6"/>
    <w:rsid w:val="00E67121"/>
    <w:rsid w:val="00E705A1"/>
    <w:rsid w:val="00E7154C"/>
    <w:rsid w:val="00E7198D"/>
    <w:rsid w:val="00E735AF"/>
    <w:rsid w:val="00E74CA6"/>
    <w:rsid w:val="00E74E26"/>
    <w:rsid w:val="00E75E3D"/>
    <w:rsid w:val="00E76CC3"/>
    <w:rsid w:val="00E84491"/>
    <w:rsid w:val="00E8602A"/>
    <w:rsid w:val="00E879D0"/>
    <w:rsid w:val="00E9429E"/>
    <w:rsid w:val="00E9731C"/>
    <w:rsid w:val="00E979A3"/>
    <w:rsid w:val="00EA4AB9"/>
    <w:rsid w:val="00EA4E4C"/>
    <w:rsid w:val="00EA699C"/>
    <w:rsid w:val="00EB04B7"/>
    <w:rsid w:val="00EB61CF"/>
    <w:rsid w:val="00EB7992"/>
    <w:rsid w:val="00EC0104"/>
    <w:rsid w:val="00EC0184"/>
    <w:rsid w:val="00EC2D7A"/>
    <w:rsid w:val="00EC3526"/>
    <w:rsid w:val="00EC5790"/>
    <w:rsid w:val="00EC633A"/>
    <w:rsid w:val="00ED0B53"/>
    <w:rsid w:val="00ED1B9D"/>
    <w:rsid w:val="00ED6741"/>
    <w:rsid w:val="00ED7F55"/>
    <w:rsid w:val="00EE056F"/>
    <w:rsid w:val="00EF43F5"/>
    <w:rsid w:val="00EF68D6"/>
    <w:rsid w:val="00EF6DB3"/>
    <w:rsid w:val="00EF74D7"/>
    <w:rsid w:val="00EF7BF1"/>
    <w:rsid w:val="00F0030C"/>
    <w:rsid w:val="00F017AF"/>
    <w:rsid w:val="00F041C4"/>
    <w:rsid w:val="00F071EC"/>
    <w:rsid w:val="00F13B5B"/>
    <w:rsid w:val="00F14812"/>
    <w:rsid w:val="00F14AD3"/>
    <w:rsid w:val="00F1598C"/>
    <w:rsid w:val="00F20BC6"/>
    <w:rsid w:val="00F21403"/>
    <w:rsid w:val="00F255FC"/>
    <w:rsid w:val="00F259B0"/>
    <w:rsid w:val="00F26A20"/>
    <w:rsid w:val="00F276C9"/>
    <w:rsid w:val="00F31359"/>
    <w:rsid w:val="00F3198A"/>
    <w:rsid w:val="00F361BE"/>
    <w:rsid w:val="00F3649F"/>
    <w:rsid w:val="00F40690"/>
    <w:rsid w:val="00F43B8F"/>
    <w:rsid w:val="00F5044C"/>
    <w:rsid w:val="00F51785"/>
    <w:rsid w:val="00F530D7"/>
    <w:rsid w:val="00F541D6"/>
    <w:rsid w:val="00F541E6"/>
    <w:rsid w:val="00F57A5F"/>
    <w:rsid w:val="00F61033"/>
    <w:rsid w:val="00F629B8"/>
    <w:rsid w:val="00F62F49"/>
    <w:rsid w:val="00F640BF"/>
    <w:rsid w:val="00F67095"/>
    <w:rsid w:val="00F70754"/>
    <w:rsid w:val="00F715D5"/>
    <w:rsid w:val="00F7220C"/>
    <w:rsid w:val="00F77926"/>
    <w:rsid w:val="00F81BF3"/>
    <w:rsid w:val="00F83A19"/>
    <w:rsid w:val="00F879A1"/>
    <w:rsid w:val="00F92FC4"/>
    <w:rsid w:val="00F96B2B"/>
    <w:rsid w:val="00F9793C"/>
    <w:rsid w:val="00FA0C14"/>
    <w:rsid w:val="00FA137A"/>
    <w:rsid w:val="00FA5504"/>
    <w:rsid w:val="00FB0B26"/>
    <w:rsid w:val="00FB3B6C"/>
    <w:rsid w:val="00FB4B02"/>
    <w:rsid w:val="00FC14D0"/>
    <w:rsid w:val="00FC22EF"/>
    <w:rsid w:val="00FC2831"/>
    <w:rsid w:val="00FC2D40"/>
    <w:rsid w:val="00FC3600"/>
    <w:rsid w:val="00FC4A9F"/>
    <w:rsid w:val="00FC565B"/>
    <w:rsid w:val="00FD217D"/>
    <w:rsid w:val="00FD34CD"/>
    <w:rsid w:val="00FD6C10"/>
    <w:rsid w:val="00FD6CA8"/>
    <w:rsid w:val="00FE006E"/>
    <w:rsid w:val="00FE0E94"/>
    <w:rsid w:val="00FE197E"/>
    <w:rsid w:val="00FF0DF1"/>
    <w:rsid w:val="00FF26AA"/>
    <w:rsid w:val="00F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715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  <w:pPrChange w:id="0" w:author="Dalton Solano dos Reis" w:date="2023-09-20T17:19:00Z">
        <w:pPr>
          <w:keepNext/>
          <w:keepLines/>
          <w:numPr>
            <w:numId w:val="1"/>
          </w:numPr>
          <w:tabs>
            <w:tab w:val="left" w:pos="284"/>
          </w:tabs>
          <w:spacing w:before="120" w:line="360" w:lineRule="auto"/>
          <w:ind w:left="284" w:hanging="284"/>
          <w:jc w:val="both"/>
          <w:outlineLvl w:val="0"/>
        </w:pPr>
      </w:pPrChange>
    </w:pPr>
    <w:rPr>
      <w:b/>
      <w:caps/>
      <w:sz w:val="20"/>
      <w:rPrChange w:id="0" w:author="Dalton Solano dos Reis" w:date="2023-09-20T17:19:00Z">
        <w:rPr>
          <w:b/>
          <w:caps/>
          <w:szCs w:val="24"/>
          <w:lang w:val="pt-BR" w:eastAsia="pt-BR" w:bidi="ar-SA"/>
        </w:rPr>
      </w:rPrChange>
    </w:rPr>
  </w:style>
  <w:style w:type="paragraph" w:styleId="Ttulo2">
    <w:name w:val="heading 2"/>
    <w:aliases w:val="TF-TÍTULO 2"/>
    <w:next w:val="TF-TEXTO"/>
    <w:autoRedefine/>
    <w:qFormat/>
    <w:rsid w:val="00CE38FD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  <w:pPrChange w:id="1" w:author="Dalton Solano dos Reis" w:date="2023-09-20T14:22:00Z">
        <w:pPr>
          <w:keepNext/>
          <w:keepLines/>
          <w:numPr>
            <w:ilvl w:val="1"/>
            <w:numId w:val="1"/>
          </w:numPr>
          <w:spacing w:before="120" w:after="120"/>
          <w:ind w:left="567" w:hanging="567"/>
          <w:jc w:val="both"/>
          <w:outlineLvl w:val="1"/>
        </w:pPr>
      </w:pPrChange>
    </w:pPr>
    <w:rPr>
      <w:caps/>
      <w:color w:val="000000"/>
      <w:rPrChange w:id="1" w:author="Dalton Solano dos Reis" w:date="2023-09-20T14:22:00Z">
        <w:rPr>
          <w:caps/>
          <w:color w:val="000000"/>
          <w:lang w:val="pt-BR" w:eastAsia="pt-BR" w:bidi="ar-SA"/>
        </w:rPr>
      </w:rPrChange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6</Pages>
  <Words>3142</Words>
  <Characters>16969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405</cp:revision>
  <cp:lastPrinted>2015-03-26T13:00:00Z</cp:lastPrinted>
  <dcterms:created xsi:type="dcterms:W3CDTF">2022-11-21T16:27:00Z</dcterms:created>
  <dcterms:modified xsi:type="dcterms:W3CDTF">2023-09-20T20:29:00Z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